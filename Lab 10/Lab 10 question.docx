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89ED" w14:textId="77777777" w:rsidR="00072FB1" w:rsidRDefault="004D2160" w:rsidP="00126624">
      <w:pPr>
        <w:tabs>
          <w:tab w:val="left" w:pos="8640"/>
        </w:tabs>
        <w:spacing w:after="0" w:line="240" w:lineRule="auto"/>
        <w:rPr>
          <w:rFonts w:ascii="Calibri" w:hAnsi="Calibri" w:cs="Calibri"/>
          <w:b/>
          <w:color w:val="auto"/>
          <w:sz w:val="22"/>
          <w:szCs w:val="22"/>
          <w:u w:val="single"/>
        </w:rPr>
      </w:pPr>
      <w:r w:rsidRPr="00126624">
        <w:rPr>
          <w:rFonts w:ascii="Calibri" w:hAnsi="Calibri" w:cs="Calibri"/>
          <w:b/>
          <w:color w:val="auto"/>
          <w:sz w:val="22"/>
          <w:szCs w:val="22"/>
          <w:u w:val="single"/>
        </w:rPr>
        <w:t xml:space="preserve">Question 1 </w:t>
      </w:r>
    </w:p>
    <w:p w14:paraId="669F4C85" w14:textId="77777777" w:rsidR="00126624" w:rsidRPr="00126624" w:rsidRDefault="00126624" w:rsidP="00126624">
      <w:pPr>
        <w:tabs>
          <w:tab w:val="left" w:pos="8640"/>
        </w:tabs>
        <w:spacing w:after="0" w:line="240" w:lineRule="auto"/>
        <w:rPr>
          <w:color w:val="auto"/>
        </w:rPr>
      </w:pPr>
    </w:p>
    <w:p w14:paraId="08477B3D" w14:textId="77777777" w:rsidR="009117DE" w:rsidRPr="00B377EB" w:rsidRDefault="00CC2321" w:rsidP="00126624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Write a program that requires users to key-in their tuition </w:t>
      </w:r>
      <w:ins w:id="0" w:author="Chai Ian" w:date="2022-03-11T18:51:00Z">
        <w:r w:rsidRPr="00B377EB">
          <w:rPr>
            <w:rFonts w:ascii="Calibri" w:hAnsi="Calibri" w:cs="Calibri"/>
            <w:color w:val="auto"/>
            <w:sz w:val="22"/>
            <w:szCs w:val="22"/>
          </w:rPr>
          <w:t>fee</w:t>
        </w:r>
        <w:r w:rsidR="00A4684B">
          <w:rPr>
            <w:rFonts w:ascii="Calibri" w:hAnsi="Calibri" w:cs="Calibri"/>
            <w:color w:val="auto"/>
            <w:sz w:val="22"/>
            <w:szCs w:val="22"/>
          </w:rPr>
          <w:t>.</w:t>
        </w:r>
        <w:r w:rsidR="001D148B" w:rsidRPr="00B377EB">
          <w:rPr>
            <w:rFonts w:ascii="Calibri" w:hAnsi="Calibri" w:cs="Calibri"/>
            <w:color w:val="auto"/>
            <w:sz w:val="22"/>
            <w:szCs w:val="22"/>
          </w:rPr>
          <w:t xml:space="preserve"> </w:t>
        </w:r>
        <w:r w:rsidR="00A4684B">
          <w:rPr>
            <w:rFonts w:ascii="Calibri" w:hAnsi="Calibri" w:cs="Calibri"/>
            <w:color w:val="auto"/>
            <w:sz w:val="22"/>
            <w:szCs w:val="22"/>
          </w:rPr>
          <w:t>T</w:t>
        </w:r>
        <w:r w:rsidR="001D148B" w:rsidRPr="00B377EB">
          <w:rPr>
            <w:rFonts w:ascii="Calibri" w:hAnsi="Calibri" w:cs="Calibri"/>
            <w:color w:val="auto"/>
            <w:sz w:val="22"/>
            <w:szCs w:val="22"/>
          </w:rPr>
          <w:t xml:space="preserve">he </w:t>
        </w:r>
      </w:ins>
      <w:del w:id="1" w:author="Chai Ian" w:date="2022-03-11T18:51:00Z">
        <w:r w:rsidRPr="00B377EB">
          <w:rPr>
            <w:rFonts w:ascii="Calibri" w:hAnsi="Calibri" w:cs="Calibri"/>
            <w:color w:val="auto"/>
            <w:sz w:val="22"/>
            <w:szCs w:val="22"/>
          </w:rPr>
          <w:delText>fees and from the entered value</w:delText>
        </w:r>
        <w:r w:rsidR="001D148B" w:rsidRPr="00B377EB">
          <w:rPr>
            <w:rFonts w:ascii="Calibri" w:hAnsi="Calibri" w:cs="Calibri"/>
            <w:color w:val="auto"/>
            <w:sz w:val="22"/>
            <w:szCs w:val="22"/>
          </w:rPr>
          <w:delText xml:space="preserve">s, the </w:delText>
        </w:r>
      </w:del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program will </w:t>
      </w:r>
      <w:r w:rsidR="00D07D66" w:rsidRPr="00B377EB">
        <w:rPr>
          <w:rFonts w:ascii="Calibri" w:hAnsi="Calibri" w:cs="Calibri"/>
          <w:color w:val="auto"/>
          <w:sz w:val="22"/>
          <w:szCs w:val="22"/>
        </w:rPr>
        <w:t>calculate</w:t>
      </w:r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 </w:t>
      </w:r>
      <w:ins w:id="2" w:author="Chai Ian" w:date="2022-03-11T18:51:00Z">
        <w:r w:rsidR="00A4684B">
          <w:rPr>
            <w:rFonts w:ascii="Calibri" w:hAnsi="Calibri" w:cs="Calibri"/>
            <w:color w:val="auto"/>
            <w:sz w:val="22"/>
            <w:szCs w:val="22"/>
          </w:rPr>
          <w:t>the</w:t>
        </w:r>
        <w:r w:rsidR="001D148B" w:rsidRPr="00B377EB">
          <w:rPr>
            <w:rFonts w:ascii="Calibri" w:hAnsi="Calibri" w:cs="Calibri"/>
            <w:color w:val="auto"/>
            <w:sz w:val="22"/>
            <w:szCs w:val="22"/>
          </w:rPr>
          <w:t xml:space="preserve"> </w:t>
        </w:r>
      </w:ins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total fees </w:t>
      </w:r>
      <w:ins w:id="3" w:author="Chai Ian" w:date="2022-03-11T18:51:00Z">
        <w:r w:rsidR="00A64E02">
          <w:rPr>
            <w:rFonts w:ascii="Calibri" w:hAnsi="Calibri" w:cs="Calibri"/>
            <w:color w:val="auto"/>
            <w:sz w:val="22"/>
            <w:szCs w:val="22"/>
          </w:rPr>
          <w:t>for</w:t>
        </w:r>
      </w:ins>
      <w:del w:id="4" w:author="Chai Ian" w:date="2022-03-11T18:51:00Z">
        <w:r w:rsidR="001D148B" w:rsidRPr="00B377EB">
          <w:rPr>
            <w:rFonts w:ascii="Calibri" w:hAnsi="Calibri" w:cs="Calibri"/>
            <w:color w:val="auto"/>
            <w:sz w:val="22"/>
            <w:szCs w:val="22"/>
          </w:rPr>
          <w:delText>of</w:delText>
        </w:r>
      </w:del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 the month and the average payment to be made. </w:t>
      </w:r>
      <w:ins w:id="5" w:author="Chai Ian" w:date="2022-03-11T18:53:00Z">
        <w:r w:rsidR="00080D42">
          <w:rPr>
            <w:rFonts w:ascii="Calibri" w:hAnsi="Calibri" w:cs="Calibri"/>
            <w:color w:val="auto"/>
            <w:sz w:val="22"/>
            <w:szCs w:val="22"/>
          </w:rPr>
          <w:t xml:space="preserve">Create </w:t>
        </w:r>
      </w:ins>
      <w:del w:id="6" w:author="Chai Ian" w:date="2022-03-11T18:53:00Z">
        <w:r w:rsidR="001D148B" w:rsidRPr="00B377EB" w:rsidDel="00080D42">
          <w:rPr>
            <w:rFonts w:ascii="Calibri" w:hAnsi="Calibri" w:cs="Calibri"/>
            <w:color w:val="auto"/>
            <w:sz w:val="22"/>
            <w:szCs w:val="22"/>
          </w:rPr>
          <w:delText>T</w:delText>
        </w:r>
      </w:del>
      <w:ins w:id="7" w:author="Chai Ian" w:date="2022-03-11T18:53:00Z">
        <w:r w:rsidR="004F6CF1">
          <w:rPr>
            <w:rFonts w:ascii="Calibri" w:hAnsi="Calibri" w:cs="Calibri"/>
            <w:color w:val="auto"/>
            <w:sz w:val="22"/>
            <w:szCs w:val="22"/>
          </w:rPr>
          <w:t>a</w:t>
        </w:r>
      </w:ins>
      <w:del w:id="8" w:author="Chai Ian" w:date="2022-03-11T18:53:00Z">
        <w:r w:rsidR="001D148B" w:rsidRPr="00B377EB" w:rsidDel="004F6CF1">
          <w:rPr>
            <w:rFonts w:ascii="Calibri" w:hAnsi="Calibri" w:cs="Calibri"/>
            <w:color w:val="auto"/>
            <w:sz w:val="22"/>
            <w:szCs w:val="22"/>
          </w:rPr>
          <w:delText>he</w:delText>
        </w:r>
      </w:del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 dynamic array with </w:t>
      </w:r>
      <w:ins w:id="9" w:author="Chai Ian" w:date="2022-03-11T18:53:00Z">
        <w:r w:rsidR="00080D42">
          <w:rPr>
            <w:rFonts w:ascii="Calibri" w:hAnsi="Calibri" w:cs="Calibri"/>
            <w:color w:val="auto"/>
            <w:sz w:val="22"/>
            <w:szCs w:val="22"/>
          </w:rPr>
          <w:t xml:space="preserve">the </w:t>
        </w:r>
      </w:ins>
      <w:r w:rsidR="001D148B" w:rsidRPr="00080D42">
        <w:rPr>
          <w:rFonts w:ascii="Calibri" w:hAnsi="Calibri" w:cs="Calibri"/>
          <w:i/>
          <w:iCs/>
          <w:color w:val="auto"/>
          <w:sz w:val="22"/>
          <w:szCs w:val="22"/>
          <w:rPrChange w:id="10" w:author="Chai Ian" w:date="2022-03-11T18:53:00Z">
            <w:rPr>
              <w:rFonts w:ascii="Calibri" w:hAnsi="Calibri" w:cs="Calibri"/>
              <w:color w:val="auto"/>
              <w:sz w:val="22"/>
              <w:szCs w:val="22"/>
            </w:rPr>
          </w:rPrChange>
        </w:rPr>
        <w:t>new</w:t>
      </w:r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 operator </w:t>
      </w:r>
      <w:del w:id="11" w:author="Chai Ian" w:date="2022-03-11T18:53:00Z">
        <w:r w:rsidR="001D148B" w:rsidRPr="00B377EB" w:rsidDel="00080D42">
          <w:rPr>
            <w:rFonts w:ascii="Calibri" w:hAnsi="Calibri" w:cs="Calibri"/>
            <w:color w:val="auto"/>
            <w:sz w:val="22"/>
            <w:szCs w:val="22"/>
          </w:rPr>
          <w:delText xml:space="preserve">will be used </w:delText>
        </w:r>
      </w:del>
      <w:r w:rsidR="001D148B" w:rsidRPr="00B377EB">
        <w:rPr>
          <w:rFonts w:ascii="Calibri" w:hAnsi="Calibri" w:cs="Calibri"/>
          <w:color w:val="auto"/>
          <w:sz w:val="22"/>
          <w:szCs w:val="22"/>
        </w:rPr>
        <w:t xml:space="preserve">to store the elements entered by user. </w:t>
      </w:r>
    </w:p>
    <w:p w14:paraId="394F7C5F" w14:textId="77777777" w:rsidR="001D148B" w:rsidRDefault="001D148B" w:rsidP="00126624">
      <w:pPr>
        <w:spacing w:after="0" w:line="240" w:lineRule="auto"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B377EB">
        <w:rPr>
          <w:rFonts w:ascii="Calibri" w:hAnsi="Calibri" w:cs="Calibri"/>
          <w:b/>
          <w:color w:val="auto"/>
          <w:sz w:val="22"/>
          <w:szCs w:val="22"/>
        </w:rPr>
        <w:t>[HINT: Complete the given program</w:t>
      </w:r>
      <w:r w:rsidR="00195016" w:rsidRPr="00B377EB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del w:id="12" w:author="Chai Ian" w:date="2022-03-11T18:53:00Z">
        <w:r w:rsidR="00195016" w:rsidRPr="00B377EB" w:rsidDel="00345772">
          <w:rPr>
            <w:rFonts w:ascii="Calibri" w:hAnsi="Calibri" w:cs="Calibri"/>
            <w:b/>
            <w:color w:val="auto"/>
            <w:sz w:val="22"/>
            <w:szCs w:val="22"/>
          </w:rPr>
          <w:delText>wi</w:delText>
        </w:r>
        <w:r w:rsidR="00431AEA" w:rsidRPr="00B377EB" w:rsidDel="00345772">
          <w:rPr>
            <w:rFonts w:ascii="Calibri" w:hAnsi="Calibri" w:cs="Calibri"/>
            <w:b/>
            <w:color w:val="auto"/>
            <w:sz w:val="22"/>
            <w:szCs w:val="22"/>
          </w:rPr>
          <w:delText xml:space="preserve">th </w:delText>
        </w:r>
      </w:del>
      <w:ins w:id="13" w:author="Chai Ian" w:date="2022-03-11T18:53:00Z">
        <w:r w:rsidR="00345772">
          <w:rPr>
            <w:rFonts w:ascii="Calibri" w:hAnsi="Calibri" w:cs="Calibri"/>
            <w:b/>
            <w:color w:val="auto"/>
            <w:sz w:val="22"/>
            <w:szCs w:val="22"/>
          </w:rPr>
          <w:t>by</w:t>
        </w:r>
        <w:r w:rsidR="00345772" w:rsidRPr="00B377EB">
          <w:rPr>
            <w:rFonts w:ascii="Calibri" w:hAnsi="Calibri" w:cs="Calibri"/>
            <w:b/>
            <w:color w:val="auto"/>
            <w:sz w:val="22"/>
            <w:szCs w:val="22"/>
          </w:rPr>
          <w:t xml:space="preserve"> </w:t>
        </w:r>
      </w:ins>
      <w:r w:rsidR="00195016" w:rsidRPr="00B377EB">
        <w:rPr>
          <w:rFonts w:ascii="Calibri" w:hAnsi="Calibri" w:cs="Calibri"/>
          <w:b/>
          <w:color w:val="auto"/>
          <w:sz w:val="22"/>
          <w:szCs w:val="22"/>
        </w:rPr>
        <w:t>refer</w:t>
      </w:r>
      <w:ins w:id="14" w:author="Chai Ian" w:date="2022-03-11T18:54:00Z">
        <w:r w:rsidR="00345772">
          <w:rPr>
            <w:rFonts w:ascii="Calibri" w:hAnsi="Calibri" w:cs="Calibri"/>
            <w:b/>
            <w:color w:val="auto"/>
            <w:sz w:val="22"/>
            <w:szCs w:val="22"/>
          </w:rPr>
          <w:t>ring</w:t>
        </w:r>
      </w:ins>
      <w:r w:rsidR="00195016" w:rsidRPr="00B377EB">
        <w:rPr>
          <w:rFonts w:ascii="Calibri" w:hAnsi="Calibri" w:cs="Calibri"/>
          <w:b/>
          <w:color w:val="auto"/>
          <w:sz w:val="22"/>
          <w:szCs w:val="22"/>
        </w:rPr>
        <w:t xml:space="preserve"> to the sample output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>]</w:t>
      </w:r>
    </w:p>
    <w:p w14:paraId="39631E9B" w14:textId="77777777" w:rsidR="00B377EB" w:rsidRPr="00B377EB" w:rsidRDefault="00B377EB" w:rsidP="00126624">
      <w:pPr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W w:w="8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72FB1" w:rsidRPr="00B377EB" w14:paraId="687E9FA6" w14:textId="77777777" w:rsidTr="00126624">
        <w:trPr>
          <w:jc w:val="center"/>
        </w:trPr>
        <w:tc>
          <w:tcPr>
            <w:tcW w:w="8550" w:type="dxa"/>
            <w:shd w:val="clear" w:color="auto" w:fill="auto"/>
          </w:tcPr>
          <w:p w14:paraId="2A99EED6" w14:textId="77777777" w:rsidR="00126624" w:rsidRDefault="00126624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14:paraId="6E6C4901" w14:textId="77777777" w:rsidR="00072FB1" w:rsidRPr="00126624" w:rsidRDefault="00072FB1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#include &lt;iostream&gt;</w:t>
            </w:r>
          </w:p>
          <w:p w14:paraId="4B398D38" w14:textId="77777777" w:rsidR="00072FB1" w:rsidRPr="00126624" w:rsidRDefault="00072FB1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using namespace std;</w:t>
            </w:r>
          </w:p>
          <w:p w14:paraId="79EB7FDF" w14:textId="77777777" w:rsidR="00072FB1" w:rsidRPr="00126624" w:rsidRDefault="0020751D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int main </w:t>
            </w:r>
            <w:proofErr w:type="gramStart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( )</w:t>
            </w:r>
            <w:proofErr w:type="gramEnd"/>
          </w:p>
          <w:p w14:paraId="5A9588BE" w14:textId="77777777" w:rsidR="00072FB1" w:rsidRPr="00126624" w:rsidRDefault="00072FB1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gramStart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{</w:t>
            </w:r>
            <w:r w:rsidR="000973A7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</w:t>
            </w:r>
            <w:proofErr w:type="gramEnd"/>
            <w:r w:rsidR="00EF568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="000973A7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int 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subject</w:t>
            </w:r>
            <w:r w:rsidR="000973A7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,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num</w:t>
            </w:r>
            <w:r w:rsidR="000973A7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;</w:t>
            </w:r>
          </w:p>
          <w:p w14:paraId="35ABCF3E" w14:textId="77777777" w:rsidR="004E33AC" w:rsidRPr="00126624" w:rsidRDefault="000973A7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</w:t>
            </w:r>
            <w:r w:rsidR="00EF568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float </w:t>
            </w:r>
            <w:proofErr w:type="spellStart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total_payment</w:t>
            </w:r>
            <w:proofErr w:type="spellEnd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,</w:t>
            </w:r>
            <w:r w:rsidR="00EF568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average_payment</w:t>
            </w:r>
            <w:proofErr w:type="spellEnd"/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; </w:t>
            </w:r>
          </w:p>
          <w:p w14:paraId="1B3A5EC8" w14:textId="77777777" w:rsidR="000973A7" w:rsidRPr="00126624" w:rsidRDefault="004E33A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</w:t>
            </w:r>
            <w:r w:rsidR="00EF568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float *</w:t>
            </w:r>
            <w:ins w:id="15" w:author="Chai Ian" w:date="2022-03-11T18:54:00Z">
              <w:r w:rsidR="002F5427">
                <w:rPr>
                  <w:rFonts w:ascii="Courier New" w:hAnsi="Courier New" w:cs="Courier New"/>
                  <w:color w:val="auto"/>
                  <w:sz w:val="22"/>
                  <w:szCs w:val="22"/>
                </w:rPr>
                <w:t>f</w:t>
              </w:r>
            </w:ins>
            <w:del w:id="16" w:author="Chai Ian" w:date="2022-03-11T18:54:00Z">
              <w:r w:rsidR="00882B9C" w:rsidRPr="00126624" w:rsidDel="002F5427">
                <w:rPr>
                  <w:rFonts w:ascii="Courier New" w:hAnsi="Courier New" w:cs="Courier New"/>
                  <w:color w:val="auto"/>
                  <w:sz w:val="22"/>
                  <w:szCs w:val="22"/>
                </w:rPr>
                <w:delText>F</w:delText>
              </w:r>
            </w:del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ees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;</w:t>
            </w:r>
            <w:r w:rsidR="000973A7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</w:t>
            </w:r>
          </w:p>
          <w:p w14:paraId="2952EFA8" w14:textId="77777777" w:rsidR="00EF5685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EF11" wp14:editId="2B5C495A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52705</wp:posOffset>
                      </wp:positionV>
                      <wp:extent cx="225425" cy="438785"/>
                      <wp:effectExtent l="0" t="0" r="41275" b="1841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43878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16D05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109.25pt;margin-top:4.15pt;width:17.75pt;height:3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tSeQIAAF4FAAAOAAAAZHJzL2Uyb0RvYy54bWysVEtvGjEQvlfqf7B8LwtbaCjKElEiqkpR&#10;EiWpcjZem7Xktd2xYaG/vmPvIyiNVLUqBzOz8575Zi6vjrUmBwFeWVPQyWhMiTDclsrsCvr9afNh&#10;TokPzJRMWyMKehKeXi3fv7ts3ELktrK6FEDQifGLxhW0CsEtsszzStTMj6wTBoXSQs0CsrDLSmAN&#10;eq91lo/Hn7LGQunAcuE9fr1uhXSZ/EspeLiT0otAdEExt5BeSO82vtnyki12wFyleJcG+4csaqYM&#10;Bh1cXbPAyB7Ub65qxcF6K8OI2zqzUiouUg1YzWT8qprHijmRasHmeDe0yf8/t/z2cA9ElQXNKTGs&#10;xhE9qF0VyBdgXJA8NqhxfoF6j+4eOs4jGas9SqjjP9ZBjqmpp6Gp4hgIx495PpvmM0o4iqYf5xfz&#10;WfSZvRg78OGrsDWJREEhhk/RU0PZ4caH1qBXjBG1ia+3WpUbpXViYLddayAHhrPebMb46yKdqWHc&#10;aJrFmtoqEhVOWrRuH4TEdmDekxQ+AVEMbhnnwoRJ51cb1I5mElMYDMd/Nuz0o6lIIP0b48EiRbYm&#10;DMa1Mhbeih6Ofcqy1e870NYdW7C15QmRALZdEe/4RuE8bpgP9wxwJ3B7cM/DHT5S26agtqMoqSz8&#10;fOt71EeoopSSBnesoP7HnoGgRH8zCOLPk+k0LmViprOLHBk4l2zPJWZfry2OdoIXxfFERv2ge1KC&#10;rZ/xHKxiVBQxwzF2QXmAnlmHdvfxoHCxWiU1XETHwo15dLyfekTa0/GZgetAGRDNt7bfR7Z4hcpW&#10;N87D2NU+WKkSZF/62vUblzhBvzs48Uqc80nr5SwufwEAAP//AwBQSwMEFAAGAAgAAAAhAGEqu4Xf&#10;AAAACAEAAA8AAABkcnMvZG93bnJldi54bWxMjzFPwzAUhHck/oP1kFgq6jS0NIQ4VVWJAZWloUs3&#10;J34kEfFzFLtN+u95THQ83enuu2wz2U5ccPCtIwWLeQQCqXKmpVrB8ev9KQHhgyajO0eo4IoeNvn9&#10;XaZT40Y64KUIteAS8qlW0ITQp1L6qkGr/dz1SOx9u8HqwHKopRn0yOW2k3EUvUirW+KFRve4a7D6&#10;Kc6Wd/evRbn/HA9X3PV00h+zbV3OlHp8mLZvIAJO4T8Mf/iMDjkzle5MxotOQbxIVhxVkDyDYD9e&#10;LflbqWC9XoLMM3l7IP8FAAD//wMAUEsBAi0AFAAGAAgAAAAhALaDOJL+AAAA4QEAABMAAAAAAAAA&#10;AAAAAAAAAAAAAFtDb250ZW50X1R5cGVzXS54bWxQSwECLQAUAAYACAAAACEAOP0h/9YAAACUAQAA&#10;CwAAAAAAAAAAAAAAAAAvAQAAX3JlbHMvLnJlbHNQSwECLQAUAAYACAAAACEAOs4bUnkCAABeBQAA&#10;DgAAAAAAAAAAAAAAAAAuAgAAZHJzL2Uyb0RvYy54bWxQSwECLQAUAAYACAAAACEAYSq7hd8AAAAI&#10;AQAADwAAAAAAAAAAAAAAAADTBAAAZHJzL2Rvd25yZXYueG1sUEsFBgAAAAAEAAQA8wAAAN8FAAAA&#10;AA==&#10;" adj="925" strokecolor="red" strokeweight=".5pt">
                      <v:stroke joinstyle="miter"/>
                    </v:shape>
                  </w:pict>
                </mc:Fallback>
              </mc:AlternateContent>
            </w: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E76C3EF" wp14:editId="7D47712D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41910</wp:posOffset>
                      </wp:positionV>
                      <wp:extent cx="2612390" cy="44831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2390" cy="448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BEDC6B" w14:textId="77777777" w:rsidR="00005DA1" w:rsidRPr="00005DA1" w:rsidRDefault="00005DA1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</w:t>
                                  </w:r>
                                  <w:del w:id="17" w:author="Chai Ian" w:date="2022-03-11T18:55:00Z">
                                    <w:r w:rsidRPr="00005DA1" w:rsidDel="00A713E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>Display and get</w:delText>
                                    </w:r>
                                  </w:del>
                                  <w:ins w:id="18" w:author="Chai Ian" w:date="2022-03-11T18:55:00Z">
                                    <w:r w:rsidR="00A713E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Ask user for the</w:t>
                                    </w:r>
                                  </w:ins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del w:id="19" w:author="Chai Ian" w:date="2022-03-11T18:55:00Z">
                                    <w:r w:rsidRPr="00005DA1" w:rsidDel="00A713E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total </w:delText>
                                    </w:r>
                                  </w:del>
                                  <w:ins w:id="20" w:author="Chai Ian" w:date="2022-03-11T18:55:00Z">
                                    <w:r w:rsidR="00A713E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number of</w:t>
                                    </w:r>
                                    <w:r w:rsidR="00A713ED" w:rsidRPr="00005DA1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ins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subjects registered 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6C3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3.8pt;margin-top:3.3pt;width:205.7pt;height:3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cC+AEAAM0DAAAOAAAAZHJzL2Uyb0RvYy54bWysU9uO2yAQfa/Uf0C8N75ssk2sOKvtbreq&#10;tL1I234AxjhGBYYCiZ1+fQfszUbtW1U/oMEDZ+acOWxvRq3IUTgvwdS0WOSUCMOhlWZf0+/fHt6s&#10;KfGBmZYpMKKmJ+Hpze71q+1gK1FCD6oVjiCI8dVga9qHYKss87wXmvkFWGEw2YHTLODW7bPWsQHR&#10;tcrKPL/OBnCtdcCF9/j3fkrSXcLvOsHDl67zIhBVU+wtpNWltYlrttuyau+Y7SWf22D/0IVm0mDR&#10;M9Q9C4wcnPwLSkvuwEMXFhx0Bl0nuUgckE2R/8HmqWdWJC4ojrdnmfz/g+Wfj0/2qyNhfAcjDjCR&#10;8PYR+A9PDNz1zOzFrXMw9IK1WLiIkmWD9dV8NUrtKx9BmuETtDhkdgiQgMbO6agK8iSIjgM4nUUX&#10;YyAcf5bXRXm1wRTH3HK5virSVDJWPd+2zocPAjSJQU0dDjWhs+OjD7EbVj0ficUMPEil0mCVIUNN&#10;N6tylS5cZLQM6DsldU3XefwmJ0SS702bLgcm1RRjAWVm1pHoRDmMzYgHI/sG2hPydzD5C98DBj24&#10;X5QM6K2a+p8H5gQl6qNBDTfFchnNmDbL1dsSN+4y01xmmOEIVdNAyRTehWTgiestat3JJMNLJ3Ov&#10;6JmkzuzvaMrLfTr18gp3vwEAAP//AwBQSwMEFAAGAAgAAAAhAEZaOa/cAAAACAEAAA8AAABkcnMv&#10;ZG93bnJldi54bWxMj81OwzAQhO9IvIO1SNyoTQQJDdlUCMQVRPmRuLnxNomI11HsNuHtWU5wWo1m&#10;NPtNtVn8oI40xT4wwuXKgCJuguu5RXh7fby4ARWTZWeHwITwTRE29elJZUsXZn6h4za1Sko4lhah&#10;S2kstY5NR97GVRiJxduHydskcmq1m+ws5X7QmTG59rZn+dDZke47ar62B4/w/rT//Lgyz+2Dvx7n&#10;sBjNfq0Rz8+Wu1tQiZb0F4ZffEGHWph24cAuqgEhy4tcogi5HPHzYi3bdghFkYGuK/1/QP0DAAD/&#10;/wMAUEsBAi0AFAAGAAgAAAAhALaDOJL+AAAA4QEAABMAAAAAAAAAAAAAAAAAAAAAAFtDb250ZW50&#10;X1R5cGVzXS54bWxQSwECLQAUAAYACAAAACEAOP0h/9YAAACUAQAACwAAAAAAAAAAAAAAAAAvAQAA&#10;X3JlbHMvLnJlbHNQSwECLQAUAAYACAAAACEAE94HAvgBAADNAwAADgAAAAAAAAAAAAAAAAAuAgAA&#10;ZHJzL2Uyb0RvYy54bWxQSwECLQAUAAYACAAAACEARlo5r9wAAAAIAQAADwAAAAAAAAAAAAAAAABS&#10;BAAAZHJzL2Rvd25yZXYueG1sUEsFBgAAAAAEAAQA8wAAAFsFAAAAAA==&#10;" filled="f" stroked="f">
                      <v:textbox>
                        <w:txbxContent>
                          <w:p w14:paraId="13BEDC6B" w14:textId="77777777" w:rsidR="00005DA1" w:rsidRPr="00005DA1" w:rsidRDefault="00005DA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</w:t>
                            </w:r>
                            <w:del w:id="21" w:author="Chai Ian" w:date="2022-03-11T18:55:00Z">
                              <w:r w:rsidRPr="00005DA1" w:rsidDel="00A713E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>Display and get</w:delText>
                              </w:r>
                            </w:del>
                            <w:ins w:id="22" w:author="Chai Ian" w:date="2022-03-11T18:55:00Z">
                              <w:r w:rsidR="00A713E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Ask user for the</w:t>
                              </w:r>
                            </w:ins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del w:id="23" w:author="Chai Ian" w:date="2022-03-11T18:55:00Z">
                              <w:r w:rsidRPr="00005DA1" w:rsidDel="00A713E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total </w:delText>
                              </w:r>
                            </w:del>
                            <w:ins w:id="24" w:author="Chai Ian" w:date="2022-03-11T18:55:00Z">
                              <w:r w:rsidR="00A713E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number of</w:t>
                              </w:r>
                              <w:r w:rsidR="00A713ED" w:rsidRPr="00005DA1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ins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subjects registered 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</w:p>
          <w:p w14:paraId="6DC0C111" w14:textId="77777777" w:rsidR="00072FB1" w:rsidRPr="00126624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</w:p>
          <w:p w14:paraId="16BB9C7E" w14:textId="77777777" w:rsidR="00072FB1" w:rsidRPr="00126624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  <w:r w:rsidR="000D04F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-----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-----</w:t>
            </w:r>
          </w:p>
          <w:p w14:paraId="366F563B" w14:textId="77777777" w:rsidR="00126624" w:rsidRDefault="00D17340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</w:p>
          <w:p w14:paraId="684BE1B5" w14:textId="77777777" w:rsidR="00072FB1" w:rsidRPr="00126624" w:rsidRDefault="00126624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  <w:ins w:id="25" w:author="Chai Ian" w:date="2022-03-11T18:55:00Z">
              <w:r w:rsidR="002F5427">
                <w:rPr>
                  <w:rFonts w:ascii="Courier New" w:hAnsi="Courier New" w:cs="Courier New"/>
                  <w:color w:val="auto"/>
                  <w:sz w:val="22"/>
                  <w:szCs w:val="22"/>
                </w:rPr>
                <w:t>f</w:t>
              </w:r>
            </w:ins>
            <w:del w:id="26" w:author="Chai Ian" w:date="2022-03-11T18:55:00Z">
              <w:r w:rsidR="00882B9C" w:rsidRPr="00126624" w:rsidDel="002F5427">
                <w:rPr>
                  <w:rFonts w:ascii="Courier New" w:hAnsi="Courier New" w:cs="Courier New"/>
                  <w:color w:val="auto"/>
                  <w:sz w:val="22"/>
                  <w:szCs w:val="22"/>
                </w:rPr>
                <w:delText>F</w:delText>
              </w:r>
            </w:del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ees</w:t>
            </w:r>
            <w:r w:rsidR="00D17340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= new float[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subject</w:t>
            </w:r>
            <w:r w:rsidR="00D17340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]; 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</w:p>
          <w:p w14:paraId="421ED982" w14:textId="77777777" w:rsidR="00072FB1" w:rsidRPr="00126624" w:rsidRDefault="00D17340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for (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num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=0; 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num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&lt;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subject</w:t>
            </w: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; </w: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num</w:t>
            </w:r>
            <w:r w:rsidR="009F7484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++)</w:t>
            </w:r>
          </w:p>
          <w:p w14:paraId="348B3AA0" w14:textId="77777777" w:rsidR="00882B9C" w:rsidRPr="00126624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CDC4E2" wp14:editId="4906DD8E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131445</wp:posOffset>
                      </wp:positionV>
                      <wp:extent cx="225425" cy="438785"/>
                      <wp:effectExtent l="0" t="0" r="41275" b="1841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43878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74765E" id="Right Brace 3" o:spid="_x0000_s1026" type="#_x0000_t88" style="position:absolute;margin-left:109.2pt;margin-top:10.35pt;width:17.75pt;height:3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K9eQIAAF4FAAAOAAAAZHJzL2Uyb0RvYy54bWysVEtPGzEQvlfqf7B8L5uEpEDEBqWgVJUQ&#10;IKDi7HjtrCW/OnaySX99x94HEUWqWjUHZ2bnPfPNXF7tjSY7AUE5W9LxyYgSYbmrlN2U9Pvz6tM5&#10;JSEyWzHtrCjpQQR6tfj44bLxczFxtdOVAIJObJg3vqR1jH5eFIHXwrBw4rywKJQODIvIwqaogDXo&#10;3ehiMhp9LhoHlQfHRQj49aYV0kX2L6Xg8V7KICLRJcXcYn4hv+v0FotLNt8A87XiXRrsH7IwTFkM&#10;Ori6YZGRLajfXBnFwQUn4wl3pnBSKi5yDVjNePSmmqeaeZFrweYEP7Qp/D+3/G73AERVJT2lxDKD&#10;I3pUmzqSL8C4IKepQY0Pc9R78g/QcQHJVO1egkn/WAfZ56YehqaKfSQcP04ms+lkRglH0fT0/Ox8&#10;lnwWr8YeQvwqnCGJKCmk8Dl6bijb3YbYGvSKKaK26Q1Oq2qltM4MbNbXGsiO4axXqxH+ukhHahg3&#10;mRappraKTMWDFq3bRyGxHZj3OIfPQBSDW8a5sHHc+dUWtZOZxBQGw9GfDTv9ZCoySP/GeLDIkZ2N&#10;g7FR1sF70eO+T1m2+n0H2rpTC9auOiASwLUrEjxfKZzHLQvxgQHuBG4P7nm8x0dq15TUdRQltYOf&#10;731P+ghVlFLS4I6VNPzYMhCU6G8WQXwxnk7TUmZmOjubIAPHkvWxxG7NtcPRjvGieJ7JpB91T0pw&#10;5gXPwTJFRRGzHGOXlEfomevY7j4eFC6Wy6yGi+hZvLVPnvdTT0h73r8w8B0oI6L5zvX7yOZvUNnq&#10;pnlYt9xGJ1WG7Gtfu37jEmfodwcnXYljPmu9nsXFLwAAAP//AwBQSwMEFAAGAAgAAAAhACed4lvg&#10;AAAACQEAAA8AAABkcnMvZG93bnJldi54bWxMj01vgzAMhu+T9h8iT9qlWkPZFzBCVVXaYWovZb30&#10;FogHaMRBJC303887bTdbfvS+j/P1bHtxwdF3jhSslhEIpNqZjhoFx8/3hwSED5qM7h2hgit6WBe3&#10;N7nOjJvogJcyNIJDyGdaQRvCkEnp6xat9ks3IPHty41WB17HRppRTxxuexlH0Yu0uiNuaPWA2xbr&#10;7/JsuXeXltVuPx2uuB3opD8Wm6ZaKHV/N2/eQAScwx8Mv/qsDgU7Ve5MxoteQbxKnhjlIXoFwUD8&#10;/JiCqBQkaQKyyOX/D4ofAAAA//8DAFBLAQItABQABgAIAAAAIQC2gziS/gAAAOEBAAATAAAAAAAA&#10;AAAAAAAAAAAAAABbQ29udGVudF9UeXBlc10ueG1sUEsBAi0AFAAGAAgAAAAhADj9If/WAAAAlAEA&#10;AAsAAAAAAAAAAAAAAAAALwEAAF9yZWxzLy5yZWxzUEsBAi0AFAAGAAgAAAAhAHuOUr15AgAAXgUA&#10;AA4AAAAAAAAAAAAAAAAALgIAAGRycy9lMm9Eb2MueG1sUEsBAi0AFAAGAAgAAAAhACed4lvgAAAA&#10;CQEAAA8AAAAAAAAAAAAAAAAA0wQAAGRycy9kb3ducmV2LnhtbFBLBQYAAAAABAAEAPMAAADgBQAA&#10;AAA=&#10;" adj="925" strokecolor="red" strokeweight=".5pt">
                      <v:stroke joinstyle="miter"/>
                    </v:shape>
                  </w:pict>
                </mc:Fallback>
              </mc:AlternateContent>
            </w:r>
            <w:r w:rsidR="00A416B3"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76E670E" wp14:editId="51744F17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73025</wp:posOffset>
                      </wp:positionV>
                      <wp:extent cx="3265715" cy="617517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61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0EBAA" w14:textId="77777777"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</w:t>
                                  </w:r>
                                  <w:del w:id="27" w:author="Chai Ian" w:date="2022-03-11T18:56:00Z">
                                    <w:r w:rsidRPr="00005DA1" w:rsidDel="006F288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Display </w:delText>
                                    </w:r>
                                  </w:del>
                                  <w:ins w:id="28" w:author="Chai Ian" w:date="2022-03-11T18:56:00Z">
                                    <w:r w:rsidR="006F288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Ask user for</w:t>
                                    </w:r>
                                  </w:ins>
                                  <w:del w:id="29" w:author="Chai Ian" w:date="2022-03-11T18:56:00Z">
                                    <w:r w:rsidRPr="00005DA1" w:rsidDel="006F288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>and get</w:delText>
                                    </w:r>
                                  </w:del>
                                  <w:ins w:id="30" w:author="Chai Ian" w:date="2022-03-11T18:56:00Z">
                                    <w:r w:rsidR="006F288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the</w:t>
                                    </w:r>
                                  </w:ins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fees charge</w:t>
                                  </w:r>
                                  <w:ins w:id="31" w:author="Chai Ian" w:date="2022-03-11T18:56:00Z">
                                    <w:r w:rsidR="006F288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d</w:t>
                                    </w:r>
                                  </w:ins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for each class registered. Then, calculate</w:t>
                                  </w:r>
                                  <w:ins w:id="32" w:author="Chai Ian" w:date="2022-03-11T18:56:00Z">
                                    <w:r w:rsidR="006A0C7D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the</w:t>
                                    </w:r>
                                  </w:ins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total payment </w:t>
                                  </w: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E670E" id="_x0000_s1027" type="#_x0000_t202" style="position:absolute;left:0;text-align:left;margin-left:134.65pt;margin-top:5.75pt;width:257.15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QQ+wEAANQDAAAOAAAAZHJzL2Uyb0RvYy54bWysU9uO2yAQfa/Uf0C8N7bTONm14qy2u92q&#10;0vYibfsBGOMYFRgKJHb69R2wNxu1b1X9gBjGnJlz5rC9GbUiR+G8BFPTYpFTIgyHVpp9Tb9/e3hz&#10;RYkPzLRMgRE1PQlPb3avX20HW4kl9KBa4QiCGF8NtqZ9CLbKMs97oZlfgBUGkx04zQKGbp+1jg2I&#10;rlW2zPN1NoBrrQMuvMfT+ylJdwm/6wQPX7rOi0BUTbG3kFaX1iau2W7Lqr1jtpd8boP9QxeaSYNF&#10;z1D3LDBycPIvKC25Aw9dWHDQGXSd5CJxQDZF/gebp55ZkbigON6eZfL/D5Z/Pj7Zr46E8R2MOMBE&#10;wttH4D88MXDXM7MXt87B0AvWYuEiSpYN1lfz1Si1r3wEaYZP0OKQ2SFAAho7p6MqyJMgOg7gdBZd&#10;jIFwPHy7XJeboqSEY25dbMpik0qw6vm2dT58EKBJ3NTU4VATOjs++hC7YdXzL7GYgQepVBqsMmSo&#10;6XW5LNOFi4yWAX2npK7pVR6/yQmR5HvTpsuBSTXtsYAyM+tIdKIcxmYksp0liSI00J5QBgeTzfBZ&#10;4KYH94uSAS1WU//zwJygRH00KOV1sVpFT6ZgVW6WGLjLTHOZYYYjVE0DJdP2LiQfT5RvUfJOJjVe&#10;OplbRuskkWabR29exumvl8e4+w0AAP//AwBQSwMEFAAGAAgAAAAhAJ0UkojeAAAACgEAAA8AAABk&#10;cnMvZG93bnJldi54bWxMj8FOwzAMhu9Ie4fISNxYso11XWk6IRBX0DZA4pY1XlutcaomW8vbY07s&#10;aP+ffn/ON6NrxQX70HjSMJsqEEiltw1VGj72r/cpiBANWdN6Qg0/GGBTTG5yk1k/0BYvu1gJLqGQ&#10;GQ11jF0mZShrdCZMfYfE2dH3zkQe+0ra3gxc7lo5VyqRzjTEF2rT4XON5Wl3dho+347fXw/qvXpx&#10;y27wo5Lk1lLru9vx6RFExDH+w/Cnz+pQsNPBn8kG0WqYJ+sFoxzMliAYWKWLBMSBFypdgSxyef1C&#10;8QsAAP//AwBQSwECLQAUAAYACAAAACEAtoM4kv4AAADhAQAAEwAAAAAAAAAAAAAAAAAAAAAAW0Nv&#10;bnRlbnRfVHlwZXNdLnhtbFBLAQItABQABgAIAAAAIQA4/SH/1gAAAJQBAAALAAAAAAAAAAAAAAAA&#10;AC8BAABfcmVscy8ucmVsc1BLAQItABQABgAIAAAAIQDm9PQQ+wEAANQDAAAOAAAAAAAAAAAAAAAA&#10;AC4CAABkcnMvZTJvRG9jLnhtbFBLAQItABQABgAIAAAAIQCdFJKI3gAAAAoBAAAPAAAAAAAAAAAA&#10;AAAAAFUEAABkcnMvZG93bnJldi54bWxQSwUGAAAAAAQABADzAAAAYAUAAAAA&#10;" filled="f" stroked="f">
                      <v:textbox>
                        <w:txbxContent>
                          <w:p w14:paraId="48E0EBAA" w14:textId="77777777"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</w:t>
                            </w:r>
                            <w:del w:id="33" w:author="Chai Ian" w:date="2022-03-11T18:56:00Z">
                              <w:r w:rsidRPr="00005DA1" w:rsidDel="006F288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Display </w:delText>
                              </w:r>
                            </w:del>
                            <w:ins w:id="34" w:author="Chai Ian" w:date="2022-03-11T18:56:00Z">
                              <w:r w:rsidR="006F288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Ask user for</w:t>
                              </w:r>
                            </w:ins>
                            <w:del w:id="35" w:author="Chai Ian" w:date="2022-03-11T18:56:00Z">
                              <w:r w:rsidRPr="00005DA1" w:rsidDel="006F288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>and get</w:delText>
                              </w:r>
                            </w:del>
                            <w:ins w:id="36" w:author="Chai Ian" w:date="2022-03-11T18:56:00Z">
                              <w:r w:rsidR="006F288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the</w:t>
                              </w:r>
                            </w:ins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fees charge</w:t>
                            </w:r>
                            <w:ins w:id="37" w:author="Chai Ian" w:date="2022-03-11T18:56:00Z">
                              <w:r w:rsidR="006F288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ins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for each class registered. Then, calculate</w:t>
                            </w:r>
                            <w:ins w:id="38" w:author="Chai Ian" w:date="2022-03-11T18:56:00Z">
                              <w:r w:rsidR="006A0C7D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the</w:t>
                              </w:r>
                            </w:ins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total payment </w:t>
                            </w: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54E344" w14:textId="77777777" w:rsidR="009F7484" w:rsidRPr="00126624" w:rsidRDefault="009F7484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-----</w:t>
            </w:r>
          </w:p>
          <w:p w14:paraId="3F9F8B0F" w14:textId="77777777" w:rsidR="009F7484" w:rsidRPr="00126624" w:rsidRDefault="00882B9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66A692BE" w14:textId="77777777" w:rsidR="00882B9C" w:rsidRPr="00126624" w:rsidRDefault="00A416B3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0AF85F" wp14:editId="1DE75E9B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100965</wp:posOffset>
                      </wp:positionV>
                      <wp:extent cx="225425" cy="723265"/>
                      <wp:effectExtent l="0" t="0" r="41275" b="19685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72326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A8334" id="Right Brace 6" o:spid="_x0000_s1026" type="#_x0000_t88" style="position:absolute;margin-left:110.3pt;margin-top:7.95pt;width:17.75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aXeQIAAF4FAAAOAAAAZHJzL2Uyb0RvYy54bWysVEtvGjEQvlfqf7B8LwtbIC3KElEiqkpR&#10;EiWpcjZem7Xktd2xYaG/vmPvIyiNVLUqBzOz8575Zi6vjrUmBwFeWVPQyWhMiTDclsrsCvr9afPh&#10;EyU+MFMybY0o6El4erV8/+6ycQuR28rqUgBBJ8YvGlfQKgS3yDLPK1EzP7JOGBRKCzULyMIuK4E1&#10;6L3WWT4ez7PGQunAcuE9fr1uhXSZ/EspeLiT0otAdEExt5BeSO82vtnyki12wFyleJcG+4csaqYM&#10;Bh1cXbPAyB7Ub65qxcF6K8OI2zqzUiouUg1YzWT8qprHijmRasHmeDe0yf8/t/z2cA9ElQWdU2JY&#10;jSN6ULsqkC/AuCDz2KDG+QXqPbp76DiPZKz2KKGO/1gHOaamnoamimMgHD/m+WyazyjhKLrIP+bz&#10;WfSZvRg78OGrsDWJREEhhk/RU0PZ4caH1qBXjBG1ia+3WpUbpXViYLddayAHhrPebMb46yKdqWHc&#10;aJrFmtoqEhVOWrRuH4TEdmDekxQ+AVEMbhnnwoRJ51cb1I5mElMYDMd/Nuz0o6lIIP0b48EiRbYm&#10;DMa1Mhbeih6Ofcqy1e870NYdW7C15QmRALZdEe/4RuE8bpgP9wxwJ3B7cM/DHT5S26agtqMoqSz8&#10;fOt71EeoopSSBnesoP7HnoGgRH8zCOLPk+k0LmViprOLHBk4l2zPJWZfry2OdoIXxfFERv2ge1KC&#10;rZ/xHKxiVBQxwzF2QXmAnlmHdvfxoHCxWiU1XETHwo15dLyfekTa0/GZgetAGRDNt7bfR7Z4hcpW&#10;N87D2NU+WKkSZF/62vUblzhBvzs48Uqc80nr5SwufwEAAP//AwBQSwMEFAAGAAgAAAAhABTTouDf&#10;AAAACgEAAA8AAABkcnMvZG93bnJldi54bWxMj8FqwzAMhu+DvYPRYLfViUdCmsUpZTDYqbCuFHZz&#10;YjcJteUsdpv07aedtqP0f/z6VG0WZ9nVTGHwKCFdJcAMtl4P2Ek4fL49FcBCVKiV9Wgk3EyATX1/&#10;V6lS+xk/zHUfO0YlGEoloY9xLDkPbW+cCis/GqTs5CenIo1Tx/WkZip3loskyblTA9KFXo3mtTft&#10;eX9xEnbZlB63Xwfrs1vz/J0W73Oz81I+PizbF2DRLPEPhl99UoeanBp/QR2YlSBEkhNKQbYGRoDI&#10;8hRYQwuxLoDXFf//Qv0DAAD//wMAUEsBAi0AFAAGAAgAAAAhALaDOJL+AAAA4QEAABMAAAAAAAAA&#10;AAAAAAAAAAAAAFtDb250ZW50X1R5cGVzXS54bWxQSwECLQAUAAYACAAAACEAOP0h/9YAAACUAQAA&#10;CwAAAAAAAAAAAAAAAAAvAQAAX3JlbHMvLnJlbHNQSwECLQAUAAYACAAAACEAzzdWl3kCAABeBQAA&#10;DgAAAAAAAAAAAAAAAAAuAgAAZHJzL2Uyb0RvYy54bWxQSwECLQAUAAYACAAAACEAFNOi4N8AAAAK&#10;AQAADwAAAAAAAAAAAAAAAADTBAAAZHJzL2Rvd25yZXYueG1sUEsFBgAAAAAEAAQA8wAAAN8FAAAA&#10;AA==&#10;" adj="561" strokecolor="red" strokeweight=".5pt">
                      <v:stroke joinstyle="miter"/>
                    </v:shape>
                  </w:pict>
                </mc:Fallback>
              </mc:AlternateContent>
            </w:r>
            <w:r w:rsidR="009F7484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</w:r>
          </w:p>
          <w:p w14:paraId="1F586A21" w14:textId="77777777" w:rsidR="00882B9C" w:rsidRPr="00126624" w:rsidRDefault="00A416B3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0253128" wp14:editId="3DDBA4FF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60959</wp:posOffset>
                      </wp:positionV>
                      <wp:extent cx="3265715" cy="6381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571651" w14:textId="77777777"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/* Display</w:t>
                                  </w:r>
                                  <w:ins w:id="39" w:author="Chai Ian" w:date="2022-03-11T18:58:00Z">
                                    <w:r w:rsidR="005C27E7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the details of the</w:t>
                                    </w:r>
                                  </w:ins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del w:id="40" w:author="Chai Ian" w:date="2022-03-11T18:58:00Z">
                                    <w:r w:rsidR="001F7DD4" w:rsidDel="005C27E7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Sept payment details; whereas </w:delText>
                                    </w:r>
                                  </w:del>
                                  <w:r w:rsidR="001F7DD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fees </w:t>
                                  </w:r>
                                  <w:del w:id="41" w:author="Chai Ian" w:date="2022-03-11T18:58:00Z">
                                    <w:r w:rsidR="001F7DD4" w:rsidDel="003371C6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charges </w:delText>
                                    </w:r>
                                  </w:del>
                                  <w:r w:rsidR="001F7DD4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entered </w:t>
                                  </w:r>
                                  <w:del w:id="42" w:author="Chai Ian" w:date="2022-03-11T18:58:00Z">
                                    <w:r w:rsidR="001F7DD4" w:rsidDel="005C27E7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>by user will be displayed accordingly</w:delText>
                                    </w:r>
                                  </w:del>
                                  <w:ins w:id="43" w:author="Chai Ian" w:date="2022-03-11T18:58:00Z">
                                    <w:r w:rsidR="005C27E7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earlier</w:t>
                                    </w:r>
                                  </w:ins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53128" id="_x0000_s1028" type="#_x0000_t202" style="position:absolute;left:0;text-align:left;margin-left:134.15pt;margin-top:4.8pt;width:257.15pt;height:5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3b/QEAANQDAAAOAAAAZHJzL2Uyb0RvYy54bWysU8tu2zAQvBfoPxC813rEsh3BdJAmTVEg&#10;fQBpP4CmKIsoxWVJ2pL79VlSjmO0t6I6ECRXO7szO1zfjL0mB+m8AsNoMcspkUZAo8yO0R/fH96t&#10;KPGBm4ZrMJLRo/T0ZvP2zXqwtSyhA91IRxDE+HqwjHYh2DrLvOhkz/0MrDQYbMH1PODR7bLG8QHR&#10;e52Veb7IBnCNdSCk93h7PwXpJuG3rRTha9t6GYhmFHsLaXVp3cY126x5vXPcdkqc2uD/0EXPlcGi&#10;Z6h7HjjZO/UXVK+EAw9tmAnoM2hbJWTigGyK/A82Tx23MnFBcbw9y+T/H6z4cniy3xwJ43sYcYCJ&#10;hLePIH56YuCu42Ynb52DoZO8wcJFlCwbrK9PqVFqX/sIsh0+Q4ND5vsACWhsXR9VQZ4E0XEAx7Po&#10;cgxE4OVVuaiWRUWJwNjialUsq1SC1y/Z1vnwUUJP4oZRh0NN6Pzw6EPshtcvv8RiBh6U1mmw2pCB&#10;0euqrFLCRaRXAX2nVc/oKo/f5IRI8oNpUnLgSk97LKDNiXUkOlEO43YkqmG0jLlRhC00R5TBwWQz&#10;fBa46cD9pmRAizHqf+25k5ToTwalvC7m8+jJdJhXyxIP7jKyvYxwIxCK0UDJtL0LyccT5VuUvFVJ&#10;jddOTi2jdZJIJ5tHb16e01+vj3HzDAAA//8DAFBLAwQUAAYACAAAACEAFiMjcN0AAAAJAQAADwAA&#10;AGRycy9kb3ducmV2LnhtbEyPwU7DMAyG70h7h8hI3FjSAqUrTScE4gpiG0jcssZrqzVO1WRreXvM&#10;CW62/k+/P5fr2fXijGPoPGlIlgoEUu1tR42G3fblOgcRoiFrek+o4RsDrKvFRWkK6yd6x/MmNoJL&#10;KBRGQxvjUEgZ6hadCUs/IHF28KMzkdexkXY0E5e7XqZKZdKZjvhCawZ8arE+bk5Ow8fr4evzVr01&#10;z+5umPysJLmV1Prqcn58ABFxjn8w/OqzOlTstPcnskH0GtIsv2FUwyoDwfl9nvKwZzBRCciqlP8/&#10;qH4AAAD//wMAUEsBAi0AFAAGAAgAAAAhALaDOJL+AAAA4QEAABMAAAAAAAAAAAAAAAAAAAAAAFtD&#10;b250ZW50X1R5cGVzXS54bWxQSwECLQAUAAYACAAAACEAOP0h/9YAAACUAQAACwAAAAAAAAAAAAAA&#10;AAAvAQAAX3JlbHMvLnJlbHNQSwECLQAUAAYACAAAACEAecC92/0BAADUAwAADgAAAAAAAAAAAAAA&#10;AAAuAgAAZHJzL2Uyb0RvYy54bWxQSwECLQAUAAYACAAAACEAFiMjcN0AAAAJAQAADwAAAAAAAAAA&#10;AAAAAABXBAAAZHJzL2Rvd25yZXYueG1sUEsFBgAAAAAEAAQA8wAAAGEFAAAAAA==&#10;" filled="f" stroked="f">
                      <v:textbox>
                        <w:txbxContent>
                          <w:p w14:paraId="42571651" w14:textId="77777777"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/* Display</w:t>
                            </w:r>
                            <w:ins w:id="44" w:author="Chai Ian" w:date="2022-03-11T18:58:00Z">
                              <w:r w:rsidR="005C27E7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the details of the</w:t>
                              </w:r>
                            </w:ins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del w:id="45" w:author="Chai Ian" w:date="2022-03-11T18:58:00Z">
                              <w:r w:rsidR="001F7DD4" w:rsidDel="005C27E7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Sept payment details; whereas </w:delText>
                              </w:r>
                            </w:del>
                            <w:r w:rsidR="001F7DD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fees </w:t>
                            </w:r>
                            <w:del w:id="46" w:author="Chai Ian" w:date="2022-03-11T18:58:00Z">
                              <w:r w:rsidR="001F7DD4" w:rsidDel="003371C6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charges </w:delText>
                              </w:r>
                            </w:del>
                            <w:r w:rsidR="001F7DD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entered </w:t>
                            </w:r>
                            <w:del w:id="47" w:author="Chai Ian" w:date="2022-03-11T18:58:00Z">
                              <w:r w:rsidR="001F7DD4" w:rsidDel="005C27E7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>by user will be displayed accordingly</w:delText>
                              </w:r>
                            </w:del>
                            <w:ins w:id="48" w:author="Chai Ian" w:date="2022-03-11T18:58:00Z">
                              <w:r w:rsidR="005C27E7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earlier</w:t>
                              </w:r>
                            </w:ins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1DEC2512" w14:textId="77777777" w:rsidR="00882B9C" w:rsidRPr="00126624" w:rsidRDefault="00882B9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0756D60B" w14:textId="77777777" w:rsidR="00882B9C" w:rsidRPr="00126624" w:rsidRDefault="002F03BE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E559FD5" wp14:editId="25E17603">
                      <wp:simplePos x="0" y="0"/>
                      <wp:positionH relativeFrom="column">
                        <wp:posOffset>1713128</wp:posOffset>
                      </wp:positionH>
                      <wp:positionV relativeFrom="paragraph">
                        <wp:posOffset>149555</wp:posOffset>
                      </wp:positionV>
                      <wp:extent cx="3265715" cy="1002183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5715" cy="10021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B7BFA" w14:textId="77777777" w:rsidR="00A416B3" w:rsidRPr="00005DA1" w:rsidRDefault="00A416B3" w:rsidP="00A416B3">
                                  <w:pP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/* </w:t>
                                  </w:r>
                                  <w:ins w:id="49" w:author="Chai Ian" w:date="2022-03-11T18:59:00Z">
                                    <w:r w:rsidR="00C54DD5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</w:t>
                                    </w:r>
                                  </w:ins>
                                  <w:del w:id="50" w:author="Chai Ian" w:date="2022-03-11T18:59:00Z">
                                    <w:r w:rsidR="00BD3ACF" w:rsidDel="00C54DD5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>c</w:delText>
                                    </w:r>
                                  </w:del>
                                  <w:r w:rsidR="00BD3ACF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alculate</w:t>
                                  </w:r>
                                  <w:ins w:id="51" w:author="Chai Ian" w:date="2022-03-11T18:59:00Z">
                                    <w:r w:rsidR="00C54DD5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the</w:t>
                                    </w:r>
                                  </w:ins>
                                  <w:r w:rsidR="00BD3ACF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average payment</w:t>
                                  </w:r>
                                  <w:ins w:id="52" w:author="Chai Ian" w:date="2022-03-11T18:59:00Z">
                                    <w:r w:rsidR="00C54DD5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, then </w:t>
                                    </w:r>
                                  </w:ins>
                                  <w:del w:id="53" w:author="Chai Ian" w:date="2022-03-11T18:59:00Z">
                                    <w:r w:rsidR="00BD3ACF" w:rsidDel="00C54DD5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. Later, </w:delText>
                                    </w:r>
                                  </w:del>
                                  <w:r w:rsidR="00BD3ACF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display the total payment &amp; minimum payment</w:t>
                                  </w:r>
                                  <w:ins w:id="54" w:author="Chai Ian" w:date="2022-03-11T19:00:00Z">
                                    <w:r w:rsidR="00F63A5E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(which is the average</w:t>
                                    </w:r>
                                    <w:r w:rsidR="00127F6F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).</w:t>
                                    </w:r>
                                  </w:ins>
                                  <w:del w:id="55" w:author="Chai Ian" w:date="2022-03-11T19:00:00Z">
                                    <w:r w:rsidR="00BD3ACF" w:rsidDel="00127F6F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 to be </w:delText>
                                    </w:r>
                                    <w:r w:rsidR="00BD3ACF" w:rsidDel="00F63A5E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>made</w:delText>
                                    </w:r>
                                    <w:r w:rsidDel="00F63A5E">
                                      <w:rPr>
                                        <w:rFonts w:ascii="Courier New" w:hAnsi="Courier New" w:cs="Courier New"/>
                                        <w:sz w:val="22"/>
                                        <w:szCs w:val="2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delText xml:space="preserve"> </w:delText>
                                    </w:r>
                                  </w:del>
                                  <w:r w:rsidRPr="00005DA1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*/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9FD5" id="_x0000_s1029" type="#_x0000_t202" style="position:absolute;left:0;text-align:left;margin-left:134.9pt;margin-top:11.8pt;width:257.15pt;height:78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32/QEAANUDAAAOAAAAZHJzL2Uyb0RvYy54bWysU8tu2zAQvBfoPxC813rEThzBcpAmTVEg&#10;fQBpP4CiKIsoyWVJ2pL79VlSimO0t6I6ECRXO7szO9zcjFqRg3BegqlpscgpEYZDK82upj++P7xb&#10;U+IDMy1TYERNj8LTm+3bN5vBVqKEHlQrHEEQ46vB1rQPwVZZ5nkvNPMLsMJgsAOnWcCj22WtYwOi&#10;a5WVeX6ZDeBa64AL7/H2fgrSbcLvOsHD167zIhBVU+wtpNWltYlrtt2waueY7SWf22D/0IVm0mDR&#10;E9Q9C4zsnfwLSkvuwEMXFhx0Bl0nuUgckE2R/8HmqWdWJC4ojrcnmfz/g+VfDk/2myNhfA8jDjCR&#10;8PYR+E9PDNz1zOzErXMw9IK1WLiIkmWD9dWcGqX2lY8gzfAZWhwy2wdIQGPndFQFeRJExwEcT6KL&#10;MRCOlxfl5eqqWFHCMVbkeVmsL1INVr2kW+fDRwGaxE1NHU41wbPDow+xHVa9/BKrGXiQSqXJKkOG&#10;ml6vylVKOItoGdB4SuqarvP4TVaILD+YNiUHJtW0xwLKzLQj04lzGJuRyBYpxNyoQgPtEXVwMPkM&#10;3wVuenC/KRnQYzX1v/bMCUrUJ4NaXhfLZTRlOixXVyUe3HmkOY8wwxGqpoGSaXsXkpEnyreoeSeT&#10;Gq+dzC2jd5JIs8+jOc/P6a/X17h9BgAA//8DAFBLAwQUAAYACAAAACEAdH1Sat4AAAAKAQAADwAA&#10;AGRycy9kb3ducmV2LnhtbEyPwU7DMAyG70i8Q2QkbizpKKUrTScE4graYJO4ZY3XVjRO1WRreXvM&#10;CW62/On395fr2fXijGPoPGlIFgoEUu1tR42Gj/eXmxxEiIas6T2hhm8MsK4uL0pTWD/RBs/b2AgO&#10;oVAYDW2MQyFlqFt0Jiz8gMS3ox+dibyOjbSjmTjc9XKpVCad6Yg/tGbApxbrr+3Jadi9Hj/3qXpr&#10;nt3dMPlZSXIrqfX11fz4ACLiHP9g+NVndajY6eBPZIPoNSyzFatHHm4zEAzc52kC4sBknqQgq1L+&#10;r1D9AAAA//8DAFBLAQItABQABgAIAAAAIQC2gziS/gAAAOEBAAATAAAAAAAAAAAAAAAAAAAAAABb&#10;Q29udGVudF9UeXBlc10ueG1sUEsBAi0AFAAGAAgAAAAhADj9If/WAAAAlAEAAAsAAAAAAAAAAAAA&#10;AAAALwEAAF9yZWxzLy5yZWxzUEsBAi0AFAAGAAgAAAAhAM/A7fb9AQAA1QMAAA4AAAAAAAAAAAAA&#10;AAAALgIAAGRycy9lMm9Eb2MueG1sUEsBAi0AFAAGAAgAAAAhAHR9UmreAAAACgEAAA8AAAAAAAAA&#10;AAAAAAAAVwQAAGRycy9kb3ducmV2LnhtbFBLBQYAAAAABAAEAPMAAABiBQAAAAA=&#10;" filled="f" stroked="f">
                      <v:textbox>
                        <w:txbxContent>
                          <w:p w14:paraId="736B7BFA" w14:textId="77777777" w:rsidR="00A416B3" w:rsidRPr="00005DA1" w:rsidRDefault="00A416B3" w:rsidP="00A416B3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/* </w:t>
                            </w:r>
                            <w:ins w:id="56" w:author="Chai Ian" w:date="2022-03-11T18:59:00Z">
                              <w:r w:rsidR="00C54DD5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ins>
                            <w:del w:id="57" w:author="Chai Ian" w:date="2022-03-11T18:59:00Z">
                              <w:r w:rsidR="00BD3ACF" w:rsidDel="00C54DD5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>c</w:delText>
                              </w:r>
                            </w:del>
                            <w:r w:rsidR="00BD3AC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alculate</w:t>
                            </w:r>
                            <w:ins w:id="58" w:author="Chai Ian" w:date="2022-03-11T18:59:00Z">
                              <w:r w:rsidR="00C54DD5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the</w:t>
                              </w:r>
                            </w:ins>
                            <w:r w:rsidR="00BD3AC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average payment</w:t>
                            </w:r>
                            <w:ins w:id="59" w:author="Chai Ian" w:date="2022-03-11T18:59:00Z">
                              <w:r w:rsidR="00C54DD5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, then </w:t>
                              </w:r>
                            </w:ins>
                            <w:del w:id="60" w:author="Chai Ian" w:date="2022-03-11T18:59:00Z">
                              <w:r w:rsidR="00BD3ACF" w:rsidDel="00C54DD5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. Later, </w:delText>
                              </w:r>
                            </w:del>
                            <w:r w:rsidR="00BD3AC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display the total payment &amp; minimum payment</w:t>
                            </w:r>
                            <w:ins w:id="61" w:author="Chai Ian" w:date="2022-03-11T19:00:00Z">
                              <w:r w:rsidR="00F63A5E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(which is the average</w:t>
                              </w:r>
                              <w:r w:rsidR="00127F6F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).</w:t>
                              </w:r>
                            </w:ins>
                            <w:del w:id="62" w:author="Chai Ian" w:date="2022-03-11T19:00:00Z">
                              <w:r w:rsidR="00BD3ACF" w:rsidDel="00127F6F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 to be </w:delText>
                              </w:r>
                              <w:r w:rsidR="00BD3ACF" w:rsidDel="00F63A5E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>made</w:delText>
                              </w:r>
                              <w:r w:rsidDel="00F63A5E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elText xml:space="preserve"> </w:delText>
                              </w:r>
                            </w:del>
                            <w:r w:rsidRPr="00005DA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295E27CF" w14:textId="77777777" w:rsidR="00882B9C" w:rsidRPr="00126624" w:rsidRDefault="00882B9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1C29F270" w14:textId="77777777" w:rsidR="00882B9C" w:rsidRPr="00126624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791D71" wp14:editId="226B556A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26035</wp:posOffset>
                      </wp:positionV>
                      <wp:extent cx="225425" cy="438785"/>
                      <wp:effectExtent l="0" t="0" r="41275" b="18415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43878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E4D171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5" o:spid="_x0000_s1026" type="#_x0000_t88" style="position:absolute;margin-left:109.4pt;margin-top:2.05pt;width:17.75pt;height:34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aOYgIAADYFAAAOAAAAZHJzL2Uyb0RvYy54bWysVN1r2zAQfx/sfxB6X51kydqFOiVryRiU&#10;trQdfVZkKTbIOu2kxMn++p3kj4S1MDbmh/Od7vv0O11e7WvDdgp9BTbn47MRZ8pKKCq7yfn359WH&#10;C858ELYQBqzK+UF5frV4/+6ycXM1gRJMoZBREOvnjct5GYKbZ5mXpaqFPwOnLCk1YC0CibjJChQN&#10;Ra9NNhmNPmUNYOEQpPKeTm9aJV+k+ForGe619iowk3OqLSSKia4jzRaXYr5B4cpKdmWIf6iiFpWl&#10;pEOoGxEE22L1KlRdSQQPOpxJqDPQupIq9UDdjEe/dfNUCqdSLzQc74Yx+f8XVt7tntwD0hga5+ee&#10;2NjFXmMd/1Qf26dhHYZhqX1gkg4nk9l0MuNMkmr68eL8YhaHmR2dHfrwVUHNIpNzrDZl+IJCxo7E&#10;XOxufWgdesN4bGykHkxVrCpjkoCb9bVBthN0h6vViL4u04kZ5Y2u2bGLxIWDUW3YR6VZVVDd45Q+&#10;AUwNYYWUyoZxF9dYso5umkoYHEd/duzso6tK4Psb58EjZQYbBue6soBvZQ/7vmTd2vcTaPuOI1hD&#10;cXhAhtBC3zu5qug+boUPDwIJ67QVtL/hnog20OQcOo6zEvDnW+fRniBIWs4a2p2c+x9bgYoz880S&#10;OD+Pp9O4bEmYzs4nJOCpZn2qsdv6Guhqx/RSOJnYaB9Mz2qE+oXWfBmzkkpYSblzLgP2wnVod5oe&#10;CqmWy2RGC+ZEuLVPTva3HpH2vH8R6DpQBkLzHfR79gqVrW28DwvLbQBdJcge59rNm5YzQb97SOL2&#10;n8rJ6vjcLX4BAAD//wMAUEsDBBQABgAIAAAAIQAPJVpz3wAAAAgBAAAPAAAAZHJzL2Rvd25yZXYu&#10;eG1sTI9BT4NAFITvJv6HzTPx0tgFWrUiS9M08WDqpejF2wOeQGTfEnZb6L/3edLjZCYz32Tb2fbq&#10;TKPvHBuIlxEo4srVHTcGPt5f7jagfECusXdMBi7kYZtfX2WY1m7iI52L0CgpYZ+igTaEIdXaVy1Z&#10;9Es3EIv35UaLQeTY6HrEScptr5MoetAWO5aFFgfat1R9Fycru4enojy8TccL7Qf+xNfFrikXxtze&#10;zLtnUIHm8BeGX3xBh1yYSnfi2qveQBJvBD0YWMegxE/u1ytQpYHHVQI6z/T/A/kPAAAA//8DAFBL&#10;AQItABQABgAIAAAAIQC2gziS/gAAAOEBAAATAAAAAAAAAAAAAAAAAAAAAABbQ29udGVudF9UeXBl&#10;c10ueG1sUEsBAi0AFAAGAAgAAAAhADj9If/WAAAAlAEAAAsAAAAAAAAAAAAAAAAALwEAAF9yZWxz&#10;Ly5yZWxzUEsBAi0AFAAGAAgAAAAhAM2B1o5iAgAANgUAAA4AAAAAAAAAAAAAAAAALgIAAGRycy9l&#10;Mm9Eb2MueG1sUEsBAi0AFAAGAAgAAAAhAA8lWnPfAAAACAEAAA8AAAAAAAAAAAAAAAAAvAQAAGRy&#10;cy9kb3ducmV2LnhtbFBLBQYAAAAABAAEAPMAAADIBQAAAAA=&#10;" adj="925" strokecolor="red" strokeweight=".5pt">
                      <v:stroke joinstyle="miter"/>
                    </v:shape>
                  </w:pict>
                </mc:Fallback>
              </mc:AlternateContent>
            </w:r>
            <w:r w:rsidR="00882B9C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10467C0C" w14:textId="77777777" w:rsidR="00882B9C" w:rsidRPr="00126624" w:rsidRDefault="00882B9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</w:p>
          <w:p w14:paraId="7B11852A" w14:textId="77777777" w:rsidR="00072FB1" w:rsidRPr="00126624" w:rsidRDefault="00882B9C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----------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</w:p>
          <w:p w14:paraId="6A2E8DEC" w14:textId="77777777" w:rsidR="00EF5685" w:rsidRDefault="009F7484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</w:p>
          <w:p w14:paraId="170785B5" w14:textId="77777777" w:rsidR="00072FB1" w:rsidRPr="00126624" w:rsidRDefault="00EF5685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  <w:r w:rsidR="009F7484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return 0;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</w:t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</w:r>
            <w:r w:rsidR="00072FB1"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</w:t>
            </w:r>
          </w:p>
          <w:p w14:paraId="16A1249B" w14:textId="77777777" w:rsidR="00072FB1" w:rsidRDefault="009F7484" w:rsidP="00126624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126624">
              <w:rPr>
                <w:rFonts w:ascii="Courier New" w:hAnsi="Courier New" w:cs="Courier New"/>
                <w:color w:val="auto"/>
                <w:sz w:val="22"/>
                <w:szCs w:val="22"/>
              </w:rPr>
              <w:t>}</w:t>
            </w:r>
          </w:p>
          <w:p w14:paraId="3F061C76" w14:textId="77777777" w:rsidR="00126624" w:rsidRPr="00B377EB" w:rsidRDefault="00126624" w:rsidP="0012662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5CBF99C4" w14:textId="77777777" w:rsidR="00072FB1" w:rsidRPr="00B377EB" w:rsidRDefault="00072FB1" w:rsidP="00126624">
      <w:pPr>
        <w:tabs>
          <w:tab w:val="left" w:pos="1080"/>
          <w:tab w:val="right" w:pos="9000"/>
        </w:tabs>
        <w:spacing w:after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3"/>
      </w:tblGrid>
      <w:tr w:rsidR="00AA4898" w:rsidRPr="00B377EB" w14:paraId="2C3F2229" w14:textId="77777777" w:rsidTr="00126624">
        <w:trPr>
          <w:trHeight w:val="576"/>
          <w:jc w:val="center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3D7AD4B6" w14:textId="77777777" w:rsidR="00AA4898" w:rsidRPr="00B377EB" w:rsidRDefault="00AA4898" w:rsidP="00126624">
            <w:pPr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Sample Output Screen </w:t>
            </w:r>
          </w:p>
        </w:tc>
      </w:tr>
      <w:tr w:rsidR="00AA4898" w:rsidRPr="00B377EB" w14:paraId="1C67CAF7" w14:textId="77777777" w:rsidTr="00126624">
        <w:trPr>
          <w:trHeight w:val="521"/>
          <w:jc w:val="center"/>
        </w:trPr>
        <w:tc>
          <w:tcPr>
            <w:tcW w:w="9283" w:type="dxa"/>
          </w:tcPr>
          <w:p w14:paraId="0D0E42C8" w14:textId="77777777" w:rsidR="00716E3E" w:rsidRPr="00B377EB" w:rsidRDefault="00716E3E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How many </w:t>
            </w:r>
            <w:r w:rsidR="000207BF" w:rsidRPr="00B377EB">
              <w:rPr>
                <w:rFonts w:ascii="Calibri" w:hAnsi="Calibri" w:cs="Calibri"/>
                <w:color w:val="auto"/>
                <w:sz w:val="22"/>
                <w:szCs w:val="22"/>
              </w:rPr>
              <w:t>subjects</w:t>
            </w: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you have </w:t>
            </w:r>
            <w:r w:rsidR="000207BF" w:rsidRPr="00B377EB">
              <w:rPr>
                <w:rFonts w:ascii="Calibri" w:hAnsi="Calibri" w:cs="Calibri"/>
                <w:color w:val="auto"/>
                <w:sz w:val="22"/>
                <w:szCs w:val="22"/>
              </w:rPr>
              <w:t>registered</w:t>
            </w: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: </w:t>
            </w:r>
            <w:proofErr w:type="gramStart"/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3</w:t>
            </w:r>
            <w:proofErr w:type="gramEnd"/>
          </w:p>
          <w:p w14:paraId="7724BBDC" w14:textId="77777777" w:rsidR="000207BF" w:rsidRPr="00B377EB" w:rsidRDefault="00716E3E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Class 1 fees charge:</w:t>
            </w:r>
            <w:r w:rsidR="000207BF"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RM 60</w:t>
            </w:r>
          </w:p>
          <w:p w14:paraId="5747D285" w14:textId="77777777" w:rsidR="000207BF" w:rsidRPr="00B377EB" w:rsidRDefault="000207BF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Class 2 fees charge: RM 50</w:t>
            </w:r>
          </w:p>
          <w:p w14:paraId="79640BDC" w14:textId="77777777" w:rsidR="000207BF" w:rsidRPr="00B377EB" w:rsidRDefault="000207BF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Class 3 fees charge: Rm 70</w:t>
            </w:r>
          </w:p>
          <w:p w14:paraId="0E27E512" w14:textId="77777777" w:rsidR="000207BF" w:rsidRPr="00B377EB" w:rsidRDefault="000207BF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B8B979E" w14:textId="77777777" w:rsidR="007A66CE" w:rsidRPr="00B377EB" w:rsidRDefault="004D03C7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===== </w:t>
            </w:r>
            <w:del w:id="63" w:author="Chai Ian" w:date="2022-03-11T18:57:00Z">
              <w:r w:rsidDel="005C27E7">
                <w:rPr>
                  <w:rFonts w:ascii="Calibri" w:hAnsi="Calibri" w:cs="Calibri"/>
                  <w:color w:val="auto"/>
                  <w:sz w:val="22"/>
                  <w:szCs w:val="22"/>
                </w:rPr>
                <w:delText>SEPTEMBER 2022</w:delText>
              </w:r>
              <w:r w:rsidR="007A66CE" w:rsidRPr="00B377EB" w:rsidDel="005C27E7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</w:delText>
              </w:r>
            </w:del>
            <w:r w:rsidR="007A66CE" w:rsidRPr="00B377EB">
              <w:rPr>
                <w:rFonts w:ascii="Calibri" w:hAnsi="Calibri" w:cs="Calibri"/>
                <w:color w:val="auto"/>
                <w:sz w:val="22"/>
                <w:szCs w:val="22"/>
              </w:rPr>
              <w:t>PAYMENT DETAILS =====</w:t>
            </w:r>
          </w:p>
          <w:p w14:paraId="25444518" w14:textId="77777777" w:rsidR="007A66CE" w:rsidRPr="00B377EB" w:rsidRDefault="000207BF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Fees charges you have entered: 60</w:t>
            </w:r>
            <w:r w:rsidR="00DD36A5" w:rsidRPr="00B377EB">
              <w:rPr>
                <w:rFonts w:ascii="Calibri" w:hAnsi="Calibri" w:cs="Calibri"/>
                <w:color w:val="auto"/>
                <w:sz w:val="22"/>
                <w:szCs w:val="22"/>
              </w:rPr>
              <w:t>(RM)... 50(RM)...70(RM)..</w:t>
            </w:r>
            <w:r w:rsidR="00A8345B" w:rsidRPr="00B377EB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  <w:p w14:paraId="471B6224" w14:textId="77777777" w:rsidR="007A66CE" w:rsidRPr="00B377EB" w:rsidRDefault="007A66CE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Total payment to be made: RM 180</w:t>
            </w:r>
          </w:p>
          <w:p w14:paraId="0090D04E" w14:textId="77777777" w:rsidR="00716E3E" w:rsidRPr="00B377EB" w:rsidRDefault="007F2D5F" w:rsidP="00126624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>Minimum</w:t>
            </w:r>
            <w:r w:rsidR="007A66CE"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payment</w:t>
            </w:r>
            <w:r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(Average of total payment)</w:t>
            </w:r>
            <w:r w:rsidR="007A66CE" w:rsidRPr="00B377EB">
              <w:rPr>
                <w:rFonts w:ascii="Calibri" w:hAnsi="Calibri" w:cs="Calibri"/>
                <w:color w:val="auto"/>
                <w:sz w:val="22"/>
                <w:szCs w:val="22"/>
              </w:rPr>
              <w:t>: RM 60</w:t>
            </w:r>
            <w:r w:rsidR="000207BF"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</w:t>
            </w:r>
            <w:r w:rsidR="00716E3E" w:rsidRPr="00B377EB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</w:p>
          <w:p w14:paraId="4E93EFEA" w14:textId="77777777" w:rsidR="00AA4898" w:rsidRPr="00B377EB" w:rsidRDefault="00AA4898" w:rsidP="00126624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54E21456" w14:textId="77777777" w:rsidR="00072FB1" w:rsidRDefault="00072FB1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14:paraId="00330056" w14:textId="77777777" w:rsidR="00731EA9" w:rsidRDefault="005129EC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B377EB">
        <w:rPr>
          <w:rFonts w:ascii="Calibri" w:hAnsi="Calibri" w:cs="Calibri"/>
          <w:b/>
          <w:sz w:val="22"/>
          <w:szCs w:val="22"/>
          <w:u w:val="single"/>
        </w:rPr>
        <w:lastRenderedPageBreak/>
        <w:t>Question 2</w:t>
      </w:r>
    </w:p>
    <w:p w14:paraId="3FA09598" w14:textId="77777777" w:rsidR="00B377EB" w:rsidRPr="00B377EB" w:rsidRDefault="00B377EB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0E97C476" w14:textId="77777777" w:rsidR="00166096" w:rsidRPr="00B377EB" w:rsidRDefault="00166096" w:rsidP="00126624">
      <w:pPr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>Write a C++ program that contains:</w:t>
      </w:r>
    </w:p>
    <w:p w14:paraId="6F58955E" w14:textId="77777777" w:rsidR="00166096" w:rsidRDefault="00166096" w:rsidP="00126624">
      <w:pPr>
        <w:numPr>
          <w:ilvl w:val="0"/>
          <w:numId w:val="13"/>
        </w:numPr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A constant global variable </w:t>
      </w:r>
      <w:r w:rsidR="00157EAC" w:rsidRPr="00A63CB6">
        <w:rPr>
          <w:rFonts w:ascii="Calibri" w:hAnsi="Calibri" w:cs="Calibri"/>
          <w:b/>
          <w:i/>
          <w:color w:val="auto"/>
          <w:sz w:val="22"/>
          <w:szCs w:val="22"/>
        </w:rPr>
        <w:t>ITEM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 with value </w:t>
      </w:r>
      <w:r w:rsidR="00965C53" w:rsidRPr="00B377EB">
        <w:rPr>
          <w:rFonts w:ascii="Calibri" w:hAnsi="Calibri" w:cs="Calibri"/>
          <w:b/>
          <w:color w:val="auto"/>
          <w:sz w:val="22"/>
          <w:szCs w:val="22"/>
        </w:rPr>
        <w:t>3</w:t>
      </w:r>
      <w:r w:rsidRPr="00B377EB">
        <w:rPr>
          <w:rFonts w:ascii="Calibri" w:hAnsi="Calibri" w:cs="Calibri"/>
          <w:color w:val="auto"/>
          <w:sz w:val="22"/>
          <w:szCs w:val="22"/>
        </w:rPr>
        <w:t>.</w:t>
      </w:r>
    </w:p>
    <w:p w14:paraId="34672153" w14:textId="77777777" w:rsidR="00A63CB6" w:rsidRPr="00B377EB" w:rsidRDefault="00A63CB6" w:rsidP="00A63CB6">
      <w:pPr>
        <w:spacing w:after="0" w:line="240" w:lineRule="auto"/>
        <w:ind w:left="360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73762F76" w14:textId="77777777" w:rsidR="00166096" w:rsidRPr="00B377EB" w:rsidRDefault="00166096" w:rsidP="00126624">
      <w:pPr>
        <w:numPr>
          <w:ilvl w:val="0"/>
          <w:numId w:val="13"/>
        </w:numPr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A class </w:t>
      </w:r>
      <w:proofErr w:type="spellStart"/>
      <w:r w:rsidR="009F266D" w:rsidRPr="00A63CB6">
        <w:rPr>
          <w:rFonts w:ascii="Calibri" w:hAnsi="Calibri" w:cs="Calibri"/>
          <w:b/>
          <w:i/>
          <w:color w:val="auto"/>
          <w:sz w:val="22"/>
          <w:szCs w:val="22"/>
        </w:rPr>
        <w:t>BeanBag</w:t>
      </w:r>
      <w:proofErr w:type="spellEnd"/>
      <w:r w:rsidRPr="00B377EB">
        <w:rPr>
          <w:rFonts w:ascii="Calibri" w:hAnsi="Calibri" w:cs="Calibri"/>
          <w:color w:val="auto"/>
          <w:sz w:val="22"/>
          <w:szCs w:val="22"/>
        </w:rPr>
        <w:t xml:space="preserve"> with the following:</w:t>
      </w:r>
    </w:p>
    <w:p w14:paraId="1807B88E" w14:textId="77777777" w:rsidR="00166096" w:rsidRPr="00B377EB" w:rsidRDefault="00166096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b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Private data </w:t>
      </w:r>
      <w:del w:id="64" w:author="Chai Ian" w:date="2022-03-11T22:11:00Z">
        <w:r w:rsidRPr="00B377EB" w:rsidDel="0027358A">
          <w:rPr>
            <w:rFonts w:ascii="Calibri" w:hAnsi="Calibri" w:cs="Calibri"/>
            <w:color w:val="auto"/>
            <w:sz w:val="22"/>
            <w:szCs w:val="22"/>
          </w:rPr>
          <w:delText>members :</w:delText>
        </w:r>
      </w:del>
      <w:ins w:id="65" w:author="Chai Ian" w:date="2022-03-11T22:11:00Z">
        <w:r w:rsidR="0027358A" w:rsidRPr="00B377EB">
          <w:rPr>
            <w:rFonts w:ascii="Calibri" w:hAnsi="Calibri" w:cs="Calibri"/>
            <w:color w:val="auto"/>
            <w:sz w:val="22"/>
            <w:szCs w:val="22"/>
          </w:rPr>
          <w:t>members:</w:t>
        </w:r>
      </w:ins>
      <w:r w:rsidRPr="00B377E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>code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B377EB">
        <w:rPr>
          <w:rFonts w:ascii="Calibri" w:hAnsi="Calibri" w:cs="Calibri"/>
          <w:b/>
          <w:i/>
          <w:color w:val="auto"/>
          <w:sz w:val="22"/>
          <w:szCs w:val="22"/>
        </w:rPr>
        <w:t xml:space="preserve">name 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>(</w:t>
      </w:r>
      <w:r w:rsidRPr="00A63CB6">
        <w:rPr>
          <w:rFonts w:ascii="Calibri" w:hAnsi="Calibri" w:cs="Calibri"/>
          <w:b/>
          <w:color w:val="auto"/>
          <w:sz w:val="22"/>
          <w:szCs w:val="22"/>
        </w:rPr>
        <w:t>string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 xml:space="preserve">); </w:t>
      </w:r>
      <w:ins w:id="66" w:author="Chai Ian" w:date="2022-03-11T20:57:00Z">
        <w:r w:rsidR="00194136">
          <w:rPr>
            <w:rFonts w:ascii="Calibri" w:hAnsi="Calibri" w:cs="Calibri"/>
            <w:b/>
            <w:i/>
            <w:color w:val="auto"/>
            <w:sz w:val="22"/>
            <w:szCs w:val="22"/>
          </w:rPr>
          <w:t>s</w:t>
        </w:r>
      </w:ins>
      <w:del w:id="67" w:author="Chai Ian" w:date="2022-03-11T20:57:00Z">
        <w:r w:rsidR="00AF110C" w:rsidRPr="00A63CB6" w:rsidDel="00194136">
          <w:rPr>
            <w:rFonts w:ascii="Calibri" w:hAnsi="Calibri" w:cs="Calibri"/>
            <w:b/>
            <w:i/>
            <w:color w:val="auto"/>
            <w:sz w:val="22"/>
            <w:szCs w:val="22"/>
          </w:rPr>
          <w:delText>S</w:delText>
        </w:r>
      </w:del>
      <w:r w:rsidR="00AF110C" w:rsidRPr="00A63CB6">
        <w:rPr>
          <w:rFonts w:ascii="Calibri" w:hAnsi="Calibri" w:cs="Calibri"/>
          <w:b/>
          <w:i/>
          <w:color w:val="auto"/>
          <w:sz w:val="22"/>
          <w:szCs w:val="22"/>
        </w:rPr>
        <w:t xml:space="preserve">tock </w:t>
      </w:r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[</w:t>
      </w:r>
      <w:r w:rsidR="00653198" w:rsidRPr="00A63CB6">
        <w:rPr>
          <w:rFonts w:ascii="Calibri" w:hAnsi="Calibri" w:cs="Calibri"/>
          <w:b/>
          <w:i/>
          <w:color w:val="auto"/>
          <w:sz w:val="22"/>
          <w:szCs w:val="22"/>
        </w:rPr>
        <w:t>ITEM</w:t>
      </w:r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]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 xml:space="preserve"> (</w:t>
      </w:r>
      <w:r w:rsidRPr="00A63CB6">
        <w:rPr>
          <w:rFonts w:ascii="Calibri" w:hAnsi="Calibri" w:cs="Calibri"/>
          <w:b/>
          <w:color w:val="auto"/>
          <w:sz w:val="22"/>
          <w:szCs w:val="22"/>
        </w:rPr>
        <w:t>int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>)</w:t>
      </w:r>
    </w:p>
    <w:p w14:paraId="7B3FEEA2" w14:textId="77777777" w:rsidR="00166096" w:rsidRPr="00B377EB" w:rsidRDefault="00166096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Public member functions: </w:t>
      </w:r>
    </w:p>
    <w:p w14:paraId="5EB2AEE4" w14:textId="77777777" w:rsidR="00166096" w:rsidRPr="00B377EB" w:rsidRDefault="0027358A" w:rsidP="0074579C">
      <w:pPr>
        <w:numPr>
          <w:ilvl w:val="2"/>
          <w:numId w:val="13"/>
        </w:numPr>
        <w:tabs>
          <w:tab w:val="clear" w:pos="1211"/>
        </w:tabs>
        <w:spacing w:after="0" w:line="240" w:lineRule="auto"/>
        <w:ind w:left="1418"/>
        <w:contextualSpacing/>
        <w:rPr>
          <w:rFonts w:ascii="Calibri" w:hAnsi="Calibri" w:cs="Calibri"/>
          <w:b/>
          <w:color w:val="auto"/>
          <w:sz w:val="22"/>
          <w:szCs w:val="22"/>
        </w:rPr>
      </w:pPr>
      <w:proofErr w:type="spellStart"/>
      <w:ins w:id="68" w:author="Chai Ian" w:date="2022-03-11T22:10:00Z">
        <w:r>
          <w:rPr>
            <w:rFonts w:ascii="Calibri" w:hAnsi="Calibri" w:cs="Calibri"/>
            <w:b/>
            <w:color w:val="auto"/>
            <w:sz w:val="22"/>
            <w:szCs w:val="22"/>
          </w:rPr>
          <w:t>l</w:t>
        </w:r>
      </w:ins>
      <w:del w:id="69" w:author="Chai Ian" w:date="2022-03-11T22:10:00Z">
        <w:r w:rsidR="009F266D" w:rsidRPr="00B377EB" w:rsidDel="0027358A">
          <w:rPr>
            <w:rFonts w:ascii="Calibri" w:hAnsi="Calibri" w:cs="Calibri"/>
            <w:b/>
            <w:color w:val="auto"/>
            <w:sz w:val="22"/>
            <w:szCs w:val="22"/>
          </w:rPr>
          <w:delText>L</w:delText>
        </w:r>
      </w:del>
      <w:r w:rsidR="009F266D" w:rsidRPr="00B377EB">
        <w:rPr>
          <w:rFonts w:ascii="Calibri" w:hAnsi="Calibri" w:cs="Calibri"/>
          <w:b/>
          <w:color w:val="auto"/>
          <w:sz w:val="22"/>
          <w:szCs w:val="22"/>
        </w:rPr>
        <w:t>atest_BeanBagStock</w:t>
      </w:r>
      <w:proofErr w:type="spellEnd"/>
      <w:r w:rsidR="009F266D" w:rsidRPr="00B377EB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="00166096" w:rsidRPr="00B377EB">
        <w:rPr>
          <w:rFonts w:ascii="Calibri" w:hAnsi="Calibri" w:cs="Calibri"/>
          <w:b/>
          <w:color w:val="auto"/>
          <w:sz w:val="22"/>
          <w:szCs w:val="22"/>
        </w:rPr>
        <w:t>( )</w:t>
      </w:r>
      <w:proofErr w:type="gramEnd"/>
    </w:p>
    <w:p w14:paraId="07EC4C5B" w14:textId="77777777" w:rsidR="00166096" w:rsidRPr="009065E4" w:rsidRDefault="00166096" w:rsidP="0074579C">
      <w:pPr>
        <w:pStyle w:val="ListParagraph"/>
        <w:numPr>
          <w:ilvl w:val="4"/>
          <w:numId w:val="13"/>
        </w:numPr>
        <w:ind w:left="1843"/>
        <w:rPr>
          <w:rFonts w:ascii="Calibri" w:hAnsi="Calibri" w:cs="Calibri"/>
          <w:sz w:val="22"/>
          <w:szCs w:val="22"/>
        </w:rPr>
      </w:pPr>
      <w:r w:rsidRPr="009065E4">
        <w:rPr>
          <w:rFonts w:ascii="Calibri" w:hAnsi="Calibri" w:cs="Calibri"/>
          <w:sz w:val="22"/>
          <w:szCs w:val="22"/>
        </w:rPr>
        <w:t xml:space="preserve">Display </w:t>
      </w:r>
      <w:r w:rsidR="00653198" w:rsidRPr="009065E4">
        <w:rPr>
          <w:rFonts w:ascii="Calibri" w:hAnsi="Calibri" w:cs="Calibri"/>
          <w:sz w:val="22"/>
          <w:szCs w:val="22"/>
        </w:rPr>
        <w:t xml:space="preserve">the </w:t>
      </w:r>
      <w:r w:rsidR="00653198" w:rsidRPr="009065E4">
        <w:rPr>
          <w:rFonts w:ascii="Calibri" w:hAnsi="Calibri" w:cs="Calibri"/>
          <w:b/>
          <w:i/>
          <w:sz w:val="22"/>
          <w:szCs w:val="22"/>
        </w:rPr>
        <w:t>“#Current# Ready Stocks…….”</w:t>
      </w:r>
      <w:r w:rsidR="00653198" w:rsidRPr="009065E4">
        <w:rPr>
          <w:rFonts w:ascii="Calibri" w:hAnsi="Calibri" w:cs="Calibri"/>
          <w:sz w:val="22"/>
          <w:szCs w:val="22"/>
        </w:rPr>
        <w:t xml:space="preserve"> with </w:t>
      </w:r>
      <w:del w:id="70" w:author="Chai Ian" w:date="2022-03-11T22:12:00Z">
        <w:r w:rsidR="00653198" w:rsidRPr="009065E4" w:rsidDel="0027358A">
          <w:rPr>
            <w:rFonts w:ascii="Calibri" w:hAnsi="Calibri" w:cs="Calibri"/>
            <w:sz w:val="22"/>
            <w:szCs w:val="22"/>
          </w:rPr>
          <w:delText xml:space="preserve">display </w:delText>
        </w:r>
      </w:del>
      <w:r w:rsidRPr="009065E4">
        <w:rPr>
          <w:rFonts w:ascii="Calibri" w:hAnsi="Calibri" w:cs="Calibri"/>
          <w:sz w:val="22"/>
          <w:szCs w:val="22"/>
        </w:rPr>
        <w:t xml:space="preserve">the </w:t>
      </w:r>
      <w:r w:rsidR="00653198" w:rsidRPr="00B8379C">
        <w:rPr>
          <w:rFonts w:ascii="Calibri" w:hAnsi="Calibri" w:cs="Calibri"/>
          <w:sz w:val="22"/>
          <w:szCs w:val="22"/>
        </w:rPr>
        <w:t>code</w:t>
      </w:r>
      <w:r w:rsidR="00653198" w:rsidRPr="009065E4">
        <w:rPr>
          <w:rFonts w:ascii="Calibri" w:hAnsi="Calibri" w:cs="Calibri"/>
          <w:i/>
          <w:sz w:val="22"/>
          <w:szCs w:val="22"/>
        </w:rPr>
        <w:t xml:space="preserve"> name</w:t>
      </w:r>
      <w:r w:rsidR="00653198" w:rsidRPr="009065E4">
        <w:rPr>
          <w:rFonts w:ascii="Calibri" w:hAnsi="Calibri" w:cs="Calibri"/>
          <w:sz w:val="22"/>
          <w:szCs w:val="22"/>
        </w:rPr>
        <w:t xml:space="preserve"> and the </w:t>
      </w:r>
      <w:r w:rsidRPr="009065E4">
        <w:rPr>
          <w:rFonts w:ascii="Calibri" w:hAnsi="Calibri" w:cs="Calibri"/>
          <w:sz w:val="22"/>
          <w:szCs w:val="22"/>
        </w:rPr>
        <w:t xml:space="preserve">array elements of </w:t>
      </w:r>
      <w:ins w:id="71" w:author="Chai Ian" w:date="2022-03-11T22:12:00Z">
        <w:r w:rsidR="00C8782B">
          <w:rPr>
            <w:rFonts w:ascii="Calibri" w:hAnsi="Calibri" w:cs="Calibri"/>
            <w:i/>
            <w:sz w:val="22"/>
            <w:szCs w:val="22"/>
          </w:rPr>
          <w:t>s</w:t>
        </w:r>
      </w:ins>
      <w:del w:id="72" w:author="Chai Ian" w:date="2022-03-11T22:12:00Z">
        <w:r w:rsidR="00082644" w:rsidDel="00C8782B">
          <w:rPr>
            <w:rFonts w:ascii="Calibri" w:hAnsi="Calibri" w:cs="Calibri"/>
            <w:i/>
            <w:sz w:val="22"/>
            <w:szCs w:val="22"/>
          </w:rPr>
          <w:delText>S</w:delText>
        </w:r>
      </w:del>
      <w:r w:rsidR="00653198" w:rsidRPr="009065E4">
        <w:rPr>
          <w:rFonts w:ascii="Calibri" w:hAnsi="Calibri" w:cs="Calibri"/>
          <w:i/>
          <w:sz w:val="22"/>
          <w:szCs w:val="22"/>
        </w:rPr>
        <w:t>tock</w:t>
      </w:r>
      <w:r w:rsidRPr="009065E4">
        <w:rPr>
          <w:rFonts w:ascii="Calibri" w:hAnsi="Calibri" w:cs="Calibri"/>
          <w:sz w:val="22"/>
          <w:szCs w:val="22"/>
        </w:rPr>
        <w:t xml:space="preserve"> in reverse order using</w:t>
      </w:r>
      <w:ins w:id="73" w:author="Chai Ian" w:date="2022-03-11T22:12:00Z">
        <w:r w:rsidR="00A502C1">
          <w:rPr>
            <w:rFonts w:ascii="Calibri" w:hAnsi="Calibri" w:cs="Calibri"/>
            <w:sz w:val="22"/>
            <w:szCs w:val="22"/>
          </w:rPr>
          <w:t xml:space="preserve"> an</w:t>
        </w:r>
      </w:ins>
      <w:r w:rsidRPr="009065E4">
        <w:rPr>
          <w:rFonts w:ascii="Calibri" w:hAnsi="Calibri" w:cs="Calibri"/>
          <w:sz w:val="22"/>
          <w:szCs w:val="22"/>
        </w:rPr>
        <w:t xml:space="preserve"> </w:t>
      </w:r>
      <w:r w:rsidR="00653198" w:rsidRPr="009065E4">
        <w:rPr>
          <w:rFonts w:ascii="Calibri" w:hAnsi="Calibri" w:cs="Calibri"/>
          <w:sz w:val="22"/>
          <w:szCs w:val="22"/>
        </w:rPr>
        <w:t xml:space="preserve">appropriate </w:t>
      </w:r>
      <w:r w:rsidRPr="009065E4">
        <w:rPr>
          <w:rFonts w:ascii="Calibri" w:hAnsi="Calibri" w:cs="Calibri"/>
          <w:sz w:val="22"/>
          <w:szCs w:val="22"/>
        </w:rPr>
        <w:t>looping structure.</w:t>
      </w:r>
    </w:p>
    <w:p w14:paraId="0F39E546" w14:textId="77777777" w:rsidR="00166096" w:rsidRPr="00B377EB" w:rsidRDefault="0027358A" w:rsidP="0074579C">
      <w:pPr>
        <w:numPr>
          <w:ilvl w:val="2"/>
          <w:numId w:val="13"/>
        </w:numPr>
        <w:tabs>
          <w:tab w:val="clear" w:pos="1211"/>
        </w:tabs>
        <w:spacing w:after="0" w:line="240" w:lineRule="auto"/>
        <w:ind w:left="1418"/>
        <w:contextualSpacing/>
        <w:rPr>
          <w:rFonts w:ascii="Calibri" w:hAnsi="Calibri" w:cs="Calibri"/>
          <w:b/>
          <w:color w:val="auto"/>
          <w:sz w:val="22"/>
          <w:szCs w:val="22"/>
        </w:rPr>
      </w:pPr>
      <w:proofErr w:type="spellStart"/>
      <w:ins w:id="74" w:author="Chai Ian" w:date="2022-03-11T22:10:00Z">
        <w:r>
          <w:rPr>
            <w:rFonts w:ascii="Calibri" w:hAnsi="Calibri" w:cs="Calibri"/>
            <w:b/>
            <w:color w:val="auto"/>
            <w:sz w:val="22"/>
            <w:szCs w:val="22"/>
          </w:rPr>
          <w:t>b</w:t>
        </w:r>
      </w:ins>
      <w:del w:id="75" w:author="Chai Ian" w:date="2022-03-11T22:10:00Z">
        <w:r w:rsidR="009F266D" w:rsidRPr="00B377EB" w:rsidDel="0027358A">
          <w:rPr>
            <w:rFonts w:ascii="Calibri" w:hAnsi="Calibri" w:cs="Calibri"/>
            <w:b/>
            <w:color w:val="auto"/>
            <w:sz w:val="22"/>
            <w:szCs w:val="22"/>
          </w:rPr>
          <w:delText>B</w:delText>
        </w:r>
      </w:del>
      <w:r w:rsidR="009F266D" w:rsidRPr="00B377EB">
        <w:rPr>
          <w:rFonts w:ascii="Calibri" w:hAnsi="Calibri" w:cs="Calibri"/>
          <w:b/>
          <w:color w:val="auto"/>
          <w:sz w:val="22"/>
          <w:szCs w:val="22"/>
        </w:rPr>
        <w:t>eanBag_Details</w:t>
      </w:r>
      <w:proofErr w:type="spellEnd"/>
      <w:r w:rsidR="009F266D" w:rsidRPr="00B377EB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="00166096" w:rsidRPr="00B377EB">
        <w:rPr>
          <w:rFonts w:ascii="Calibri" w:hAnsi="Calibri" w:cs="Calibri"/>
          <w:b/>
          <w:color w:val="auto"/>
          <w:sz w:val="22"/>
          <w:szCs w:val="22"/>
        </w:rPr>
        <w:t>(int</w:t>
      </w:r>
      <w:r w:rsidR="00AF110C" w:rsidRPr="00B377EB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proofErr w:type="gramStart"/>
      <w:r w:rsidR="00166096" w:rsidRPr="00B377EB">
        <w:rPr>
          <w:rFonts w:ascii="Calibri" w:hAnsi="Calibri" w:cs="Calibri"/>
          <w:b/>
          <w:color w:val="auto"/>
          <w:sz w:val="22"/>
          <w:szCs w:val="22"/>
        </w:rPr>
        <w:t>* )</w:t>
      </w:r>
      <w:proofErr w:type="gramEnd"/>
    </w:p>
    <w:p w14:paraId="3B1D7A55" w14:textId="77777777" w:rsidR="009065E4" w:rsidRPr="009065E4" w:rsidRDefault="00653198" w:rsidP="0074579C">
      <w:pPr>
        <w:pStyle w:val="ListParagraph"/>
        <w:numPr>
          <w:ilvl w:val="4"/>
          <w:numId w:val="13"/>
        </w:numPr>
        <w:ind w:left="1843"/>
        <w:rPr>
          <w:rFonts w:ascii="Calibri" w:hAnsi="Calibri" w:cs="Calibri"/>
          <w:sz w:val="22"/>
          <w:szCs w:val="22"/>
        </w:rPr>
      </w:pPr>
      <w:r w:rsidRPr="009065E4">
        <w:rPr>
          <w:rFonts w:ascii="Calibri" w:hAnsi="Calibri" w:cs="Calibri"/>
          <w:sz w:val="22"/>
          <w:szCs w:val="22"/>
        </w:rPr>
        <w:t xml:space="preserve">This function </w:t>
      </w:r>
      <w:del w:id="76" w:author="Chai Ian" w:date="2022-03-11T22:12:00Z">
        <w:r w:rsidRPr="009065E4" w:rsidDel="00DC10D6">
          <w:rPr>
            <w:rFonts w:ascii="Calibri" w:hAnsi="Calibri" w:cs="Calibri"/>
            <w:sz w:val="22"/>
            <w:szCs w:val="22"/>
          </w:rPr>
          <w:delText xml:space="preserve">for </w:delText>
        </w:r>
      </w:del>
      <w:r w:rsidRPr="009065E4">
        <w:rPr>
          <w:rFonts w:ascii="Calibri" w:hAnsi="Calibri" w:cs="Calibri"/>
          <w:sz w:val="22"/>
          <w:szCs w:val="22"/>
        </w:rPr>
        <w:t>print</w:t>
      </w:r>
      <w:ins w:id="77" w:author="Chai Ian" w:date="2022-03-11T22:12:00Z">
        <w:r w:rsidR="00DC10D6">
          <w:rPr>
            <w:rFonts w:ascii="Calibri" w:hAnsi="Calibri" w:cs="Calibri"/>
            <w:sz w:val="22"/>
            <w:szCs w:val="22"/>
          </w:rPr>
          <w:t>s</w:t>
        </w:r>
      </w:ins>
      <w:r w:rsidRPr="009065E4">
        <w:rPr>
          <w:rFonts w:ascii="Calibri" w:hAnsi="Calibri" w:cs="Calibri"/>
          <w:sz w:val="22"/>
          <w:szCs w:val="22"/>
        </w:rPr>
        <w:t xml:space="preserve"> details of </w:t>
      </w:r>
      <w:r w:rsidRPr="009065E4">
        <w:rPr>
          <w:rFonts w:ascii="Calibri" w:hAnsi="Calibri" w:cs="Calibri"/>
          <w:b/>
          <w:i/>
          <w:sz w:val="22"/>
          <w:szCs w:val="22"/>
        </w:rPr>
        <w:t>“Stocks Checking”</w:t>
      </w:r>
    </w:p>
    <w:p w14:paraId="74EAE8CA" w14:textId="77777777" w:rsidR="009065E4" w:rsidRPr="009065E4" w:rsidRDefault="00166096" w:rsidP="0074579C">
      <w:pPr>
        <w:pStyle w:val="ListParagraph"/>
        <w:numPr>
          <w:ilvl w:val="4"/>
          <w:numId w:val="13"/>
        </w:numPr>
        <w:ind w:left="1843"/>
        <w:rPr>
          <w:rFonts w:ascii="Calibri" w:hAnsi="Calibri" w:cs="Calibri"/>
          <w:sz w:val="22"/>
          <w:szCs w:val="22"/>
        </w:rPr>
      </w:pPr>
      <w:r w:rsidRPr="009065E4">
        <w:rPr>
          <w:rFonts w:ascii="Calibri" w:hAnsi="Calibri" w:cs="Calibri"/>
          <w:sz w:val="22"/>
          <w:szCs w:val="22"/>
        </w:rPr>
        <w:t>Get</w:t>
      </w:r>
      <w:ins w:id="78" w:author="Chai Ian" w:date="2022-03-11T22:12:00Z">
        <w:r w:rsidR="00907A21">
          <w:rPr>
            <w:rFonts w:ascii="Calibri" w:hAnsi="Calibri" w:cs="Calibri"/>
            <w:sz w:val="22"/>
            <w:szCs w:val="22"/>
          </w:rPr>
          <w:t>s</w:t>
        </w:r>
      </w:ins>
      <w:r w:rsidRPr="009065E4">
        <w:rPr>
          <w:rFonts w:ascii="Calibri" w:hAnsi="Calibri" w:cs="Calibri"/>
          <w:sz w:val="22"/>
          <w:szCs w:val="22"/>
        </w:rPr>
        <w:t xml:space="preserve"> user input for </w:t>
      </w:r>
      <w:ins w:id="79" w:author="Chai Ian" w:date="2022-03-11T22:12:00Z">
        <w:r w:rsidR="00EB644E">
          <w:rPr>
            <w:rFonts w:ascii="Calibri" w:hAnsi="Calibri" w:cs="Calibri"/>
            <w:sz w:val="22"/>
            <w:szCs w:val="22"/>
          </w:rPr>
          <w:t xml:space="preserve">the </w:t>
        </w:r>
      </w:ins>
      <w:r w:rsidRPr="009065E4">
        <w:rPr>
          <w:rFonts w:ascii="Calibri" w:hAnsi="Calibri" w:cs="Calibri"/>
          <w:sz w:val="22"/>
          <w:szCs w:val="22"/>
        </w:rPr>
        <w:t xml:space="preserve">code </w:t>
      </w:r>
      <w:r w:rsidRPr="009065E4">
        <w:rPr>
          <w:rFonts w:ascii="Calibri" w:hAnsi="Calibri" w:cs="Calibri"/>
          <w:i/>
          <w:sz w:val="22"/>
          <w:szCs w:val="22"/>
        </w:rPr>
        <w:t>name.</w:t>
      </w:r>
    </w:p>
    <w:p w14:paraId="72F18C62" w14:textId="77777777" w:rsidR="009065E4" w:rsidRDefault="00166096" w:rsidP="0074579C">
      <w:pPr>
        <w:pStyle w:val="ListParagraph"/>
        <w:numPr>
          <w:ilvl w:val="4"/>
          <w:numId w:val="13"/>
        </w:numPr>
        <w:ind w:left="1843"/>
        <w:rPr>
          <w:rFonts w:ascii="Calibri" w:hAnsi="Calibri" w:cs="Calibri"/>
          <w:sz w:val="22"/>
          <w:szCs w:val="22"/>
        </w:rPr>
      </w:pPr>
      <w:r w:rsidRPr="009065E4">
        <w:rPr>
          <w:rFonts w:ascii="Calibri" w:hAnsi="Calibri" w:cs="Calibri"/>
          <w:sz w:val="22"/>
          <w:szCs w:val="22"/>
        </w:rPr>
        <w:t>The function has a pointer argument.</w:t>
      </w:r>
    </w:p>
    <w:p w14:paraId="37A3874F" w14:textId="77777777" w:rsidR="00166096" w:rsidRPr="009065E4" w:rsidRDefault="00166096" w:rsidP="0074579C">
      <w:pPr>
        <w:pStyle w:val="ListParagraph"/>
        <w:numPr>
          <w:ilvl w:val="4"/>
          <w:numId w:val="13"/>
        </w:numPr>
        <w:ind w:left="1843"/>
        <w:rPr>
          <w:rFonts w:ascii="Calibri" w:hAnsi="Calibri" w:cs="Calibri"/>
          <w:sz w:val="22"/>
          <w:szCs w:val="22"/>
        </w:rPr>
      </w:pPr>
      <w:r w:rsidRPr="009065E4">
        <w:rPr>
          <w:rFonts w:ascii="Calibri" w:hAnsi="Calibri" w:cs="Calibri"/>
          <w:sz w:val="22"/>
          <w:szCs w:val="22"/>
        </w:rPr>
        <w:t xml:space="preserve">In a </w:t>
      </w:r>
      <w:r w:rsidRPr="009065E4">
        <w:rPr>
          <w:rFonts w:ascii="Calibri" w:hAnsi="Calibri" w:cs="Calibri"/>
          <w:i/>
          <w:sz w:val="22"/>
          <w:szCs w:val="22"/>
        </w:rPr>
        <w:t>for</w:t>
      </w:r>
      <w:r w:rsidRPr="009065E4">
        <w:rPr>
          <w:rFonts w:ascii="Calibri" w:hAnsi="Calibri" w:cs="Calibri"/>
          <w:sz w:val="22"/>
          <w:szCs w:val="22"/>
        </w:rPr>
        <w:t xml:space="preserve"> loop, use the pointer argument to initialize </w:t>
      </w:r>
      <w:del w:id="80" w:author="Chai Ian" w:date="2022-03-11T22:13:00Z">
        <w:r w:rsidR="00B53AA5" w:rsidRPr="00A63CB6" w:rsidDel="00E818DA">
          <w:rPr>
            <w:rFonts w:ascii="Calibri" w:hAnsi="Calibri" w:cs="Calibri"/>
            <w:sz w:val="22"/>
            <w:szCs w:val="22"/>
          </w:rPr>
          <w:delText>with</w:delText>
        </w:r>
        <w:r w:rsidR="00B53AA5" w:rsidRPr="009065E4" w:rsidDel="00E818DA">
          <w:rPr>
            <w:rFonts w:ascii="Calibri" w:hAnsi="Calibri" w:cs="Calibri"/>
            <w:i/>
            <w:sz w:val="22"/>
            <w:szCs w:val="22"/>
          </w:rPr>
          <w:delText xml:space="preserve"> </w:delText>
        </w:r>
      </w:del>
      <w:ins w:id="81" w:author="Chai Ian" w:date="2022-03-11T22:13:00Z">
        <w:r w:rsidR="00E818DA">
          <w:rPr>
            <w:rFonts w:ascii="Calibri" w:hAnsi="Calibri" w:cs="Calibri"/>
            <w:sz w:val="22"/>
            <w:szCs w:val="22"/>
          </w:rPr>
          <w:t>the</w:t>
        </w:r>
        <w:r w:rsidR="00E818DA" w:rsidRPr="009065E4">
          <w:rPr>
            <w:rFonts w:ascii="Calibri" w:hAnsi="Calibri" w:cs="Calibri"/>
            <w:i/>
            <w:sz w:val="22"/>
            <w:szCs w:val="22"/>
          </w:rPr>
          <w:t xml:space="preserve"> </w:t>
        </w:r>
      </w:ins>
      <w:ins w:id="82" w:author="Chai Ian" w:date="2022-03-11T22:12:00Z">
        <w:r w:rsidR="00A47E01">
          <w:rPr>
            <w:rFonts w:ascii="Calibri" w:hAnsi="Calibri" w:cs="Calibri"/>
            <w:i/>
            <w:sz w:val="22"/>
            <w:szCs w:val="22"/>
          </w:rPr>
          <w:t>s</w:t>
        </w:r>
      </w:ins>
      <w:del w:id="83" w:author="Chai Ian" w:date="2022-03-11T22:12:00Z">
        <w:r w:rsidR="00082644" w:rsidDel="00A47E01">
          <w:rPr>
            <w:rFonts w:ascii="Calibri" w:hAnsi="Calibri" w:cs="Calibri"/>
            <w:i/>
            <w:sz w:val="22"/>
            <w:szCs w:val="22"/>
          </w:rPr>
          <w:delText>S</w:delText>
        </w:r>
      </w:del>
      <w:r w:rsidR="00B53AA5" w:rsidRPr="009065E4">
        <w:rPr>
          <w:rFonts w:ascii="Calibri" w:hAnsi="Calibri" w:cs="Calibri"/>
          <w:i/>
          <w:sz w:val="22"/>
          <w:szCs w:val="22"/>
        </w:rPr>
        <w:t xml:space="preserve">tock </w:t>
      </w:r>
      <w:r w:rsidRPr="009065E4">
        <w:rPr>
          <w:rFonts w:ascii="Calibri" w:hAnsi="Calibri" w:cs="Calibri"/>
          <w:sz w:val="22"/>
          <w:szCs w:val="22"/>
        </w:rPr>
        <w:t xml:space="preserve">array. </w:t>
      </w:r>
    </w:p>
    <w:p w14:paraId="178AB758" w14:textId="77777777" w:rsidR="00166096" w:rsidRPr="00B377EB" w:rsidRDefault="00166096" w:rsidP="0074579C">
      <w:pPr>
        <w:numPr>
          <w:ilvl w:val="2"/>
          <w:numId w:val="13"/>
        </w:numPr>
        <w:tabs>
          <w:tab w:val="clear" w:pos="1211"/>
        </w:tabs>
        <w:spacing w:after="0" w:line="240" w:lineRule="auto"/>
        <w:ind w:left="1418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A global object declaration, named </w:t>
      </w:r>
      <w:r w:rsidR="009F266D" w:rsidRPr="00A63CB6">
        <w:rPr>
          <w:rFonts w:ascii="Calibri" w:hAnsi="Calibri" w:cs="Calibri"/>
          <w:b/>
          <w:i/>
          <w:color w:val="auto"/>
          <w:sz w:val="22"/>
          <w:szCs w:val="22"/>
        </w:rPr>
        <w:t>ready</w:t>
      </w:r>
      <w:r w:rsidRPr="00B377EB">
        <w:rPr>
          <w:rFonts w:ascii="Calibri" w:hAnsi="Calibri" w:cs="Calibri"/>
          <w:b/>
          <w:color w:val="auto"/>
          <w:sz w:val="22"/>
          <w:szCs w:val="22"/>
        </w:rPr>
        <w:t>.</w:t>
      </w:r>
    </w:p>
    <w:p w14:paraId="3FA8760C" w14:textId="77777777" w:rsidR="00166096" w:rsidRPr="00B377EB" w:rsidRDefault="00166096" w:rsidP="00126624">
      <w:pPr>
        <w:spacing w:after="0" w:line="240" w:lineRule="auto"/>
        <w:ind w:left="2160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3CC58459" w14:textId="77777777" w:rsidR="00166096" w:rsidRPr="00B377EB" w:rsidRDefault="00166096" w:rsidP="00126624">
      <w:pPr>
        <w:numPr>
          <w:ilvl w:val="0"/>
          <w:numId w:val="13"/>
        </w:numPr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A function named </w:t>
      </w:r>
      <w:proofErr w:type="spellStart"/>
      <w:ins w:id="84" w:author="Chai Ian" w:date="2022-03-11T22:13:00Z">
        <w:r w:rsidR="00656C36">
          <w:rPr>
            <w:rFonts w:ascii="Calibri" w:hAnsi="Calibri" w:cs="Calibri"/>
            <w:b/>
            <w:color w:val="auto"/>
            <w:sz w:val="22"/>
            <w:szCs w:val="22"/>
          </w:rPr>
          <w:t>s</w:t>
        </w:r>
      </w:ins>
      <w:del w:id="85" w:author="Chai Ian" w:date="2022-03-11T22:13:00Z">
        <w:r w:rsidR="00965C53" w:rsidRPr="00B377EB" w:rsidDel="00656C36">
          <w:rPr>
            <w:rFonts w:ascii="Calibri" w:hAnsi="Calibri" w:cs="Calibri"/>
            <w:b/>
            <w:color w:val="auto"/>
            <w:sz w:val="22"/>
            <w:szCs w:val="22"/>
          </w:rPr>
          <w:delText>S</w:delText>
        </w:r>
      </w:del>
      <w:proofErr w:type="gramStart"/>
      <w:r w:rsidR="00965C53" w:rsidRPr="00B377EB">
        <w:rPr>
          <w:rFonts w:ascii="Calibri" w:hAnsi="Calibri" w:cs="Calibri"/>
          <w:b/>
          <w:color w:val="auto"/>
          <w:sz w:val="22"/>
          <w:szCs w:val="22"/>
        </w:rPr>
        <w:t>tockUpdate</w:t>
      </w:r>
      <w:proofErr w:type="spellEnd"/>
      <w:r w:rsidRPr="00B377EB">
        <w:rPr>
          <w:rFonts w:ascii="Calibri" w:hAnsi="Calibri" w:cs="Calibri"/>
          <w:b/>
          <w:color w:val="auto"/>
          <w:sz w:val="22"/>
          <w:szCs w:val="22"/>
        </w:rPr>
        <w:t>(</w:t>
      </w:r>
      <w:proofErr w:type="gramEnd"/>
      <w:r w:rsidRPr="00B377EB">
        <w:rPr>
          <w:rFonts w:ascii="Calibri" w:hAnsi="Calibri" w:cs="Calibri"/>
          <w:b/>
          <w:color w:val="auto"/>
          <w:sz w:val="22"/>
          <w:szCs w:val="22"/>
        </w:rPr>
        <w:t>)</w:t>
      </w:r>
      <w:r w:rsidRPr="00B377EB">
        <w:rPr>
          <w:rFonts w:ascii="Calibri" w:hAnsi="Calibri" w:cs="Calibri"/>
          <w:color w:val="auto"/>
          <w:sz w:val="22"/>
          <w:szCs w:val="22"/>
        </w:rPr>
        <w:t>:</w:t>
      </w:r>
    </w:p>
    <w:p w14:paraId="007329F2" w14:textId="77777777" w:rsidR="00166096" w:rsidRPr="00B377EB" w:rsidRDefault="00166096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>Refer to label ‘</w:t>
      </w:r>
      <w:proofErr w:type="spellStart"/>
      <w:ins w:id="86" w:author="Chai Ian" w:date="2022-03-11T22:13:00Z">
        <w:r w:rsidR="00C85BF2">
          <w:rPr>
            <w:rFonts w:ascii="Calibri" w:hAnsi="Calibri" w:cs="Calibri"/>
            <w:b/>
            <w:i/>
            <w:color w:val="auto"/>
            <w:sz w:val="22"/>
            <w:szCs w:val="22"/>
          </w:rPr>
          <w:t>s</w:t>
        </w:r>
      </w:ins>
      <w:del w:id="87" w:author="Chai Ian" w:date="2022-03-11T22:13:00Z">
        <w:r w:rsidR="00965C53" w:rsidRPr="00A63CB6" w:rsidDel="00C85BF2">
          <w:rPr>
            <w:rFonts w:ascii="Calibri" w:hAnsi="Calibri" w:cs="Calibri"/>
            <w:b/>
            <w:i/>
            <w:color w:val="auto"/>
            <w:sz w:val="22"/>
            <w:szCs w:val="22"/>
          </w:rPr>
          <w:delText>S</w:delText>
        </w:r>
      </w:del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>tockUpdate</w:t>
      </w:r>
      <w:proofErr w:type="spellEnd"/>
      <w:r w:rsidR="00965C53" w:rsidRPr="00A63CB6">
        <w:rPr>
          <w:rFonts w:ascii="Calibri" w:hAnsi="Calibri" w:cs="Calibri"/>
          <w:i/>
          <w:color w:val="auto"/>
          <w:sz w:val="22"/>
          <w:szCs w:val="22"/>
        </w:rPr>
        <w:t xml:space="preserve"> </w:t>
      </w:r>
      <w:proofErr w:type="gramStart"/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(</w:t>
      </w:r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 xml:space="preserve"> </w:t>
      </w:r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)</w:t>
      </w:r>
      <w:proofErr w:type="gramEnd"/>
      <w:r w:rsidRPr="00B377EB">
        <w:rPr>
          <w:rFonts w:ascii="Calibri" w:hAnsi="Calibri" w:cs="Calibri"/>
          <w:color w:val="auto"/>
          <w:sz w:val="22"/>
          <w:szCs w:val="22"/>
        </w:rPr>
        <w:t>’ at sample output.</w:t>
      </w:r>
    </w:p>
    <w:p w14:paraId="5D1CD3B2" w14:textId="77777777" w:rsidR="00166096" w:rsidRPr="00B377EB" w:rsidRDefault="00166096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Get user input for </w:t>
      </w:r>
      <w:r w:rsidR="00965C53" w:rsidRPr="00B377EB">
        <w:rPr>
          <w:rFonts w:ascii="Calibri" w:hAnsi="Calibri" w:cs="Calibri"/>
          <w:color w:val="auto"/>
          <w:sz w:val="22"/>
          <w:szCs w:val="22"/>
        </w:rPr>
        <w:t>3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 values that should be stored in a </w:t>
      </w:r>
      <w:r w:rsidR="00965C53" w:rsidRPr="00B377EB">
        <w:rPr>
          <w:rFonts w:ascii="Calibri" w:hAnsi="Calibri" w:cs="Calibri"/>
          <w:color w:val="auto"/>
          <w:sz w:val="22"/>
          <w:szCs w:val="22"/>
        </w:rPr>
        <w:t xml:space="preserve">dynamic </w:t>
      </w:r>
      <w:r w:rsidRPr="00B377EB">
        <w:rPr>
          <w:rFonts w:ascii="Calibri" w:hAnsi="Calibri" w:cs="Calibri"/>
          <w:color w:val="auto"/>
          <w:sz w:val="22"/>
          <w:szCs w:val="22"/>
        </w:rPr>
        <w:t>array</w:t>
      </w:r>
      <w:r w:rsidR="00965C53" w:rsidRPr="00B377EB">
        <w:rPr>
          <w:rFonts w:ascii="Calibri" w:hAnsi="Calibri" w:cs="Calibri"/>
          <w:color w:val="auto"/>
          <w:sz w:val="22"/>
          <w:szCs w:val="22"/>
        </w:rPr>
        <w:t xml:space="preserve"> </w:t>
      </w:r>
      <w:ins w:id="88" w:author="Chai Ian" w:date="2022-03-11T22:14:00Z">
        <w:r w:rsidR="00D810C2">
          <w:rPr>
            <w:rFonts w:ascii="Calibri" w:hAnsi="Calibri" w:cs="Calibri"/>
            <w:color w:val="auto"/>
            <w:sz w:val="22"/>
            <w:szCs w:val="22"/>
          </w:rPr>
          <w:t xml:space="preserve">created </w:t>
        </w:r>
      </w:ins>
      <w:r w:rsidR="00965C53" w:rsidRPr="00B377EB">
        <w:rPr>
          <w:rFonts w:ascii="Calibri" w:hAnsi="Calibri" w:cs="Calibri"/>
          <w:color w:val="auto"/>
          <w:sz w:val="22"/>
          <w:szCs w:val="22"/>
        </w:rPr>
        <w:t>with</w:t>
      </w:r>
      <w:ins w:id="89" w:author="Chai Ian" w:date="2022-03-11T22:14:00Z">
        <w:r w:rsidR="00D810C2">
          <w:rPr>
            <w:rFonts w:ascii="Calibri" w:hAnsi="Calibri" w:cs="Calibri"/>
            <w:color w:val="auto"/>
            <w:sz w:val="22"/>
            <w:szCs w:val="22"/>
          </w:rPr>
          <w:t xml:space="preserve"> the</w:t>
        </w:r>
      </w:ins>
      <w:r w:rsidR="00965C53" w:rsidRPr="00B377E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65C53" w:rsidRPr="00A63CB6">
        <w:rPr>
          <w:rFonts w:ascii="Calibri" w:hAnsi="Calibri" w:cs="Calibri"/>
          <w:i/>
          <w:color w:val="auto"/>
          <w:sz w:val="22"/>
          <w:szCs w:val="22"/>
        </w:rPr>
        <w:t>new</w:t>
      </w:r>
      <w:r w:rsidR="00965C53" w:rsidRPr="00B377EB">
        <w:rPr>
          <w:rFonts w:ascii="Calibri" w:hAnsi="Calibri" w:cs="Calibri"/>
          <w:color w:val="auto"/>
          <w:sz w:val="22"/>
          <w:szCs w:val="22"/>
        </w:rPr>
        <w:t xml:space="preserve"> operator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35F24901" w14:textId="77777777" w:rsidR="00166096" w:rsidRPr="00B377EB" w:rsidRDefault="00166096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Using </w:t>
      </w:r>
      <w:ins w:id="90" w:author="Chai Ian" w:date="2022-03-11T22:14:00Z">
        <w:r w:rsidR="00C939D9">
          <w:rPr>
            <w:rFonts w:ascii="Calibri" w:hAnsi="Calibri" w:cs="Calibri"/>
            <w:color w:val="auto"/>
            <w:sz w:val="22"/>
            <w:szCs w:val="22"/>
          </w:rPr>
          <w:t xml:space="preserve">the </w:t>
        </w:r>
      </w:ins>
      <w:r w:rsidRPr="00B377EB">
        <w:rPr>
          <w:rFonts w:ascii="Calibri" w:hAnsi="Calibri" w:cs="Calibri"/>
          <w:color w:val="auto"/>
          <w:sz w:val="22"/>
          <w:szCs w:val="22"/>
        </w:rPr>
        <w:t xml:space="preserve">global object </w:t>
      </w:r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>ready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, call </w:t>
      </w:r>
      <w:ins w:id="91" w:author="Chai Ian" w:date="2022-03-11T22:14:00Z">
        <w:r w:rsidR="00D000D6">
          <w:rPr>
            <w:rFonts w:ascii="Calibri" w:hAnsi="Calibri" w:cs="Calibri"/>
            <w:color w:val="auto"/>
            <w:sz w:val="22"/>
            <w:szCs w:val="22"/>
          </w:rPr>
          <w:t xml:space="preserve">the </w:t>
        </w:r>
      </w:ins>
      <w:r w:rsidRPr="00B377EB">
        <w:rPr>
          <w:rFonts w:ascii="Calibri" w:hAnsi="Calibri" w:cs="Calibri"/>
          <w:color w:val="auto"/>
          <w:sz w:val="22"/>
          <w:szCs w:val="22"/>
        </w:rPr>
        <w:t xml:space="preserve">function </w:t>
      </w:r>
      <w:del w:id="92" w:author="Chai Ian" w:date="2022-03-11T22:14:00Z">
        <w:r w:rsidR="00965C53" w:rsidRPr="00A63CB6" w:rsidDel="00D000D6">
          <w:rPr>
            <w:rFonts w:ascii="Calibri" w:hAnsi="Calibri" w:cs="Calibri"/>
            <w:b/>
            <w:i/>
            <w:color w:val="auto"/>
            <w:sz w:val="22"/>
            <w:szCs w:val="22"/>
          </w:rPr>
          <w:delText>B</w:delText>
        </w:r>
      </w:del>
      <w:proofErr w:type="spellStart"/>
      <w:ins w:id="93" w:author="Chai Ian" w:date="2022-03-11T22:14:00Z">
        <w:r w:rsidR="00D000D6">
          <w:rPr>
            <w:rFonts w:ascii="Calibri" w:hAnsi="Calibri" w:cs="Calibri"/>
            <w:b/>
            <w:i/>
            <w:color w:val="auto"/>
            <w:sz w:val="22"/>
            <w:szCs w:val="22"/>
          </w:rPr>
          <w:t>b</w:t>
        </w:r>
      </w:ins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>eanBag_</w:t>
      </w:r>
      <w:proofErr w:type="gramStart"/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>Details</w:t>
      </w:r>
      <w:proofErr w:type="spellEnd"/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(</w:t>
      </w:r>
      <w:proofErr w:type="gramEnd"/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…)</w:t>
      </w:r>
      <w:r w:rsidRPr="00B377EB">
        <w:rPr>
          <w:rFonts w:ascii="Calibri" w:hAnsi="Calibri" w:cs="Calibri"/>
          <w:color w:val="auto"/>
          <w:sz w:val="22"/>
          <w:szCs w:val="22"/>
        </w:rPr>
        <w:t>, passing</w:t>
      </w:r>
      <w:r w:rsidR="00965C53" w:rsidRPr="00B377EB">
        <w:rPr>
          <w:rFonts w:ascii="Calibri" w:hAnsi="Calibri" w:cs="Calibri"/>
          <w:color w:val="auto"/>
          <w:sz w:val="22"/>
          <w:szCs w:val="22"/>
        </w:rPr>
        <w:t xml:space="preserve"> in 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the array and also call </w:t>
      </w:r>
      <w:del w:id="94" w:author="Chai Ian" w:date="2022-03-11T22:14:00Z">
        <w:r w:rsidR="00965C53" w:rsidRPr="00A63CB6" w:rsidDel="007E1F78">
          <w:rPr>
            <w:rFonts w:ascii="Calibri" w:hAnsi="Calibri" w:cs="Calibri"/>
            <w:b/>
            <w:i/>
            <w:color w:val="auto"/>
            <w:sz w:val="22"/>
            <w:szCs w:val="22"/>
          </w:rPr>
          <w:delText>L</w:delText>
        </w:r>
      </w:del>
      <w:proofErr w:type="spellStart"/>
      <w:ins w:id="95" w:author="Chai Ian" w:date="2022-03-11T22:14:00Z">
        <w:r w:rsidR="007E1F78">
          <w:rPr>
            <w:rFonts w:ascii="Calibri" w:hAnsi="Calibri" w:cs="Calibri"/>
            <w:b/>
            <w:i/>
            <w:color w:val="auto"/>
            <w:sz w:val="22"/>
            <w:szCs w:val="22"/>
          </w:rPr>
          <w:t>l</w:t>
        </w:r>
      </w:ins>
      <w:r w:rsidR="00965C53" w:rsidRPr="00A63CB6">
        <w:rPr>
          <w:rFonts w:ascii="Calibri" w:hAnsi="Calibri" w:cs="Calibri"/>
          <w:b/>
          <w:i/>
          <w:color w:val="auto"/>
          <w:sz w:val="22"/>
          <w:szCs w:val="22"/>
        </w:rPr>
        <w:t>atest_BeanBagStock</w:t>
      </w:r>
      <w:proofErr w:type="spellEnd"/>
      <w:r w:rsidRPr="00A63CB6">
        <w:rPr>
          <w:rFonts w:ascii="Calibri" w:hAnsi="Calibri" w:cs="Calibri"/>
          <w:b/>
          <w:i/>
          <w:color w:val="auto"/>
          <w:sz w:val="22"/>
          <w:szCs w:val="22"/>
        </w:rPr>
        <w:t>()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 after that. </w:t>
      </w:r>
    </w:p>
    <w:p w14:paraId="2AE77B8A" w14:textId="77777777" w:rsidR="003C5B0D" w:rsidRPr="00B377EB" w:rsidRDefault="001D1230" w:rsidP="0074579C">
      <w:pPr>
        <w:numPr>
          <w:ilvl w:val="1"/>
          <w:numId w:val="13"/>
        </w:numPr>
        <w:tabs>
          <w:tab w:val="clear" w:pos="928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>Delete the dynamic array created.</w:t>
      </w:r>
    </w:p>
    <w:p w14:paraId="0D7B1E40" w14:textId="77777777" w:rsidR="00166096" w:rsidRPr="00B377EB" w:rsidRDefault="00166096" w:rsidP="00126624">
      <w:pPr>
        <w:spacing w:after="0" w:line="240" w:lineRule="auto"/>
        <w:ind w:left="2160"/>
        <w:contextualSpacing/>
        <w:rPr>
          <w:rFonts w:ascii="Calibri" w:hAnsi="Calibri" w:cs="Calibri"/>
          <w:color w:val="auto"/>
          <w:sz w:val="22"/>
          <w:szCs w:val="22"/>
        </w:rPr>
      </w:pPr>
    </w:p>
    <w:p w14:paraId="47442ACE" w14:textId="77777777" w:rsidR="00166096" w:rsidRPr="00B377EB" w:rsidRDefault="00166096" w:rsidP="00126624">
      <w:pPr>
        <w:numPr>
          <w:ilvl w:val="0"/>
          <w:numId w:val="13"/>
        </w:numPr>
        <w:spacing w:after="0" w:line="240" w:lineRule="auto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 In the </w:t>
      </w:r>
      <w:proofErr w:type="gramStart"/>
      <w:r w:rsidRPr="00A63CB6">
        <w:rPr>
          <w:rFonts w:ascii="Calibri" w:hAnsi="Calibri" w:cs="Calibri"/>
          <w:i/>
          <w:color w:val="auto"/>
          <w:sz w:val="22"/>
          <w:szCs w:val="22"/>
        </w:rPr>
        <w:t>main(</w:t>
      </w:r>
      <w:proofErr w:type="gramEnd"/>
      <w:r w:rsidRPr="00A63CB6">
        <w:rPr>
          <w:rFonts w:ascii="Calibri" w:hAnsi="Calibri" w:cs="Calibri"/>
          <w:i/>
          <w:color w:val="auto"/>
          <w:sz w:val="22"/>
          <w:szCs w:val="22"/>
        </w:rPr>
        <w:t>)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: </w:t>
      </w:r>
    </w:p>
    <w:p w14:paraId="1D2B0B76" w14:textId="77777777" w:rsidR="00166096" w:rsidRPr="00B377EB" w:rsidRDefault="00166096" w:rsidP="0074579C">
      <w:pPr>
        <w:numPr>
          <w:ilvl w:val="0"/>
          <w:numId w:val="14"/>
        </w:numPr>
        <w:tabs>
          <w:tab w:val="clear" w:pos="644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Declare an object of the class </w:t>
      </w:r>
      <w:del w:id="96" w:author="Chai Ian" w:date="2022-03-11T22:14:00Z">
        <w:r w:rsidRPr="00B377EB" w:rsidDel="00F973B3">
          <w:rPr>
            <w:rFonts w:ascii="Calibri" w:hAnsi="Calibri" w:cs="Calibri"/>
            <w:color w:val="auto"/>
            <w:sz w:val="22"/>
            <w:szCs w:val="22"/>
          </w:rPr>
          <w:delText>above</w:delText>
        </w:r>
      </w:del>
      <w:proofErr w:type="spellStart"/>
      <w:ins w:id="97" w:author="Chai Ian" w:date="2022-03-11T22:14:00Z">
        <w:r w:rsidR="00F973B3">
          <w:rPr>
            <w:rFonts w:ascii="Calibri" w:hAnsi="Calibri" w:cs="Calibri"/>
            <w:color w:val="auto"/>
            <w:sz w:val="22"/>
            <w:szCs w:val="22"/>
          </w:rPr>
          <w:t>BeanBag</w:t>
        </w:r>
      </w:ins>
      <w:proofErr w:type="spellEnd"/>
    </w:p>
    <w:p w14:paraId="1763738E" w14:textId="77777777" w:rsidR="00166096" w:rsidRPr="00B377EB" w:rsidRDefault="00166096" w:rsidP="0074579C">
      <w:pPr>
        <w:numPr>
          <w:ilvl w:val="0"/>
          <w:numId w:val="14"/>
        </w:numPr>
        <w:tabs>
          <w:tab w:val="clear" w:pos="644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Declare an array of </w:t>
      </w:r>
      <w:r w:rsidR="00B95724" w:rsidRPr="00B377EB">
        <w:rPr>
          <w:rFonts w:ascii="Calibri" w:hAnsi="Calibri" w:cs="Calibri"/>
          <w:color w:val="auto"/>
          <w:sz w:val="22"/>
          <w:szCs w:val="22"/>
        </w:rPr>
        <w:t>3</w:t>
      </w:r>
      <w:r w:rsidRPr="00B377EB">
        <w:rPr>
          <w:rFonts w:ascii="Calibri" w:hAnsi="Calibri" w:cs="Calibri"/>
          <w:color w:val="auto"/>
          <w:sz w:val="22"/>
          <w:szCs w:val="22"/>
        </w:rPr>
        <w:t xml:space="preserve"> integer elements and initialize it with the values </w:t>
      </w:r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>{</w:t>
      </w:r>
      <w:r w:rsidR="00A83C59"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>9,7,5</w:t>
      </w:r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 xml:space="preserve">}  </w:t>
      </w:r>
    </w:p>
    <w:p w14:paraId="5D54BF37" w14:textId="77777777" w:rsidR="00166096" w:rsidRPr="00B377EB" w:rsidRDefault="00166096" w:rsidP="0074579C">
      <w:pPr>
        <w:numPr>
          <w:ilvl w:val="0"/>
          <w:numId w:val="14"/>
        </w:numPr>
        <w:tabs>
          <w:tab w:val="clear" w:pos="644"/>
        </w:tabs>
        <w:spacing w:after="0" w:line="240" w:lineRule="auto"/>
        <w:ind w:left="993"/>
        <w:contextualSpacing/>
        <w:rPr>
          <w:rFonts w:ascii="Calibri" w:hAnsi="Calibri" w:cs="Calibri"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Using the object (created at </w:t>
      </w:r>
      <w:proofErr w:type="gramStart"/>
      <w:r w:rsidR="00A63CB6">
        <w:rPr>
          <w:rFonts w:ascii="Calibri" w:hAnsi="Calibri" w:cs="Calibri"/>
          <w:color w:val="auto"/>
          <w:sz w:val="22"/>
          <w:szCs w:val="22"/>
        </w:rPr>
        <w:t>d)</w:t>
      </w:r>
      <w:r w:rsidRPr="00B377EB">
        <w:rPr>
          <w:rFonts w:ascii="Calibri" w:hAnsi="Calibri" w:cs="Calibri"/>
          <w:color w:val="auto"/>
          <w:sz w:val="22"/>
          <w:szCs w:val="22"/>
        </w:rPr>
        <w:t>(</w:t>
      </w:r>
      <w:proofErr w:type="spellStart"/>
      <w:proofErr w:type="gramEnd"/>
      <w:r w:rsidRPr="00B377EB">
        <w:rPr>
          <w:rFonts w:ascii="Calibri" w:hAnsi="Calibri" w:cs="Calibri"/>
          <w:color w:val="auto"/>
          <w:sz w:val="22"/>
          <w:szCs w:val="22"/>
        </w:rPr>
        <w:t>i</w:t>
      </w:r>
      <w:proofErr w:type="spellEnd"/>
      <w:r w:rsidRPr="00B377EB">
        <w:rPr>
          <w:rFonts w:ascii="Calibri" w:hAnsi="Calibri" w:cs="Calibri"/>
          <w:color w:val="auto"/>
          <w:sz w:val="22"/>
          <w:szCs w:val="22"/>
        </w:rPr>
        <w:t xml:space="preserve">)), </w:t>
      </w:r>
      <w:del w:id="98" w:author="Chai Ian" w:date="2022-03-11T22:15:00Z">
        <w:r w:rsidRPr="00B377EB" w:rsidDel="00336DED">
          <w:rPr>
            <w:rFonts w:ascii="Calibri" w:hAnsi="Calibri" w:cs="Calibri"/>
            <w:color w:val="auto"/>
            <w:sz w:val="22"/>
            <w:szCs w:val="22"/>
          </w:rPr>
          <w:delText xml:space="preserve">make function </w:delText>
        </w:r>
      </w:del>
      <w:r w:rsidRPr="00B377EB">
        <w:rPr>
          <w:rFonts w:ascii="Calibri" w:hAnsi="Calibri" w:cs="Calibri"/>
          <w:color w:val="auto"/>
          <w:sz w:val="22"/>
          <w:szCs w:val="22"/>
        </w:rPr>
        <w:t xml:space="preserve">call </w:t>
      </w:r>
      <w:del w:id="99" w:author="Chai Ian" w:date="2022-03-11T22:15:00Z">
        <w:r w:rsidRPr="00B377EB" w:rsidDel="00336DED">
          <w:rPr>
            <w:rFonts w:ascii="Calibri" w:hAnsi="Calibri" w:cs="Calibri"/>
            <w:color w:val="auto"/>
            <w:sz w:val="22"/>
            <w:szCs w:val="22"/>
          </w:rPr>
          <w:delText>to</w:delText>
        </w:r>
        <w:r w:rsidRPr="00B377EB" w:rsidDel="00336DED">
          <w:rPr>
            <w:rFonts w:ascii="Calibri" w:eastAsia="Times New Roman" w:hAnsi="Calibri" w:cs="Calibri"/>
            <w:noProof/>
            <w:color w:val="auto"/>
            <w:sz w:val="22"/>
            <w:szCs w:val="22"/>
          </w:rPr>
          <w:delText xml:space="preserve"> </w:delText>
        </w:r>
        <w:r w:rsidR="009F266D" w:rsidRPr="00A63CB6" w:rsidDel="00336DED">
          <w:rPr>
            <w:rFonts w:ascii="Calibri" w:hAnsi="Calibri" w:cs="Calibri"/>
            <w:b/>
            <w:i/>
            <w:color w:val="auto"/>
            <w:sz w:val="22"/>
            <w:szCs w:val="22"/>
          </w:rPr>
          <w:delText>B</w:delText>
        </w:r>
      </w:del>
      <w:proofErr w:type="spellStart"/>
      <w:ins w:id="100" w:author="Chai Ian" w:date="2022-03-11T22:15:00Z">
        <w:r w:rsidR="00336DED">
          <w:rPr>
            <w:rFonts w:ascii="Calibri" w:hAnsi="Calibri" w:cs="Calibri"/>
            <w:b/>
            <w:i/>
            <w:color w:val="auto"/>
            <w:sz w:val="22"/>
            <w:szCs w:val="22"/>
          </w:rPr>
          <w:t>b</w:t>
        </w:r>
      </w:ins>
      <w:r w:rsidR="009F266D" w:rsidRPr="00A63CB6">
        <w:rPr>
          <w:rFonts w:ascii="Calibri" w:hAnsi="Calibri" w:cs="Calibri"/>
          <w:b/>
          <w:i/>
          <w:color w:val="auto"/>
          <w:sz w:val="22"/>
          <w:szCs w:val="22"/>
        </w:rPr>
        <w:t>eanBag_Details</w:t>
      </w:r>
      <w:proofErr w:type="spellEnd"/>
      <w:r w:rsidR="009F266D" w:rsidRPr="00A63CB6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 xml:space="preserve"> </w:t>
      </w:r>
      <w:r w:rsidRPr="00A63CB6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>(….)</w:t>
      </w:r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 xml:space="preserve"> </w:t>
      </w:r>
      <w:del w:id="101" w:author="Chai Ian" w:date="2022-03-11T22:15:00Z">
        <w:r w:rsidRPr="00B377EB" w:rsidDel="00B63FE1">
          <w:rPr>
            <w:rFonts w:ascii="Calibri" w:eastAsia="Times New Roman" w:hAnsi="Calibri" w:cs="Calibri"/>
            <w:noProof/>
            <w:color w:val="auto"/>
            <w:sz w:val="22"/>
            <w:szCs w:val="22"/>
          </w:rPr>
          <w:delText xml:space="preserve">passing </w:delText>
        </w:r>
      </w:del>
      <w:ins w:id="102" w:author="Chai Ian" w:date="2022-03-11T22:15:00Z">
        <w:r w:rsidR="00B63FE1">
          <w:rPr>
            <w:rFonts w:ascii="Calibri" w:eastAsia="Times New Roman" w:hAnsi="Calibri" w:cs="Calibri"/>
            <w:noProof/>
            <w:color w:val="auto"/>
            <w:sz w:val="22"/>
            <w:szCs w:val="22"/>
          </w:rPr>
          <w:t>with</w:t>
        </w:r>
        <w:r w:rsidR="00B63FE1" w:rsidRPr="00B377EB">
          <w:rPr>
            <w:rFonts w:ascii="Calibri" w:eastAsia="Times New Roman" w:hAnsi="Calibri" w:cs="Calibri"/>
            <w:noProof/>
            <w:color w:val="auto"/>
            <w:sz w:val="22"/>
            <w:szCs w:val="22"/>
          </w:rPr>
          <w:t xml:space="preserve"> </w:t>
        </w:r>
      </w:ins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 xml:space="preserve">the array declared at </w:t>
      </w:r>
      <w:r w:rsidR="0074579C">
        <w:rPr>
          <w:rFonts w:ascii="Calibri" w:eastAsia="Times New Roman" w:hAnsi="Calibri" w:cs="Calibri"/>
          <w:noProof/>
          <w:color w:val="auto"/>
          <w:sz w:val="22"/>
          <w:szCs w:val="22"/>
        </w:rPr>
        <w:t>d)</w:t>
      </w:r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>(ii).</w:t>
      </w:r>
    </w:p>
    <w:p w14:paraId="17387667" w14:textId="77777777" w:rsidR="00166096" w:rsidRPr="00B377EB" w:rsidRDefault="00166096" w:rsidP="0074579C">
      <w:pPr>
        <w:numPr>
          <w:ilvl w:val="0"/>
          <w:numId w:val="14"/>
        </w:numPr>
        <w:tabs>
          <w:tab w:val="clear" w:pos="644"/>
        </w:tabs>
        <w:spacing w:after="0" w:line="240" w:lineRule="auto"/>
        <w:ind w:left="993"/>
        <w:contextualSpacing/>
        <w:rPr>
          <w:rFonts w:ascii="Calibri" w:hAnsi="Calibri" w:cs="Calibri"/>
          <w:b/>
          <w:color w:val="auto"/>
          <w:sz w:val="22"/>
          <w:szCs w:val="22"/>
        </w:rPr>
      </w:pPr>
      <w:r w:rsidRPr="00B377EB">
        <w:rPr>
          <w:rFonts w:ascii="Calibri" w:hAnsi="Calibri" w:cs="Calibri"/>
          <w:color w:val="auto"/>
          <w:sz w:val="22"/>
          <w:szCs w:val="22"/>
        </w:rPr>
        <w:t xml:space="preserve">Using the object (created at </w:t>
      </w:r>
      <w:proofErr w:type="gramStart"/>
      <w:r w:rsidR="00A63CB6">
        <w:rPr>
          <w:rFonts w:ascii="Calibri" w:hAnsi="Calibri" w:cs="Calibri"/>
          <w:color w:val="auto"/>
          <w:sz w:val="22"/>
          <w:szCs w:val="22"/>
        </w:rPr>
        <w:t>d)</w:t>
      </w:r>
      <w:r w:rsidRPr="00B377EB">
        <w:rPr>
          <w:rFonts w:ascii="Calibri" w:hAnsi="Calibri" w:cs="Calibri"/>
          <w:color w:val="auto"/>
          <w:sz w:val="22"/>
          <w:szCs w:val="22"/>
        </w:rPr>
        <w:t>(</w:t>
      </w:r>
      <w:proofErr w:type="spellStart"/>
      <w:proofErr w:type="gramEnd"/>
      <w:r w:rsidRPr="00B377EB">
        <w:rPr>
          <w:rFonts w:ascii="Calibri" w:hAnsi="Calibri" w:cs="Calibri"/>
          <w:color w:val="auto"/>
          <w:sz w:val="22"/>
          <w:szCs w:val="22"/>
        </w:rPr>
        <w:t>i</w:t>
      </w:r>
      <w:proofErr w:type="spellEnd"/>
      <w:r w:rsidRPr="00B377EB">
        <w:rPr>
          <w:rFonts w:ascii="Calibri" w:hAnsi="Calibri" w:cs="Calibri"/>
          <w:color w:val="auto"/>
          <w:sz w:val="22"/>
          <w:szCs w:val="22"/>
        </w:rPr>
        <w:t xml:space="preserve">)), </w:t>
      </w:r>
      <w:del w:id="103" w:author="Chai Ian" w:date="2022-03-11T22:15:00Z">
        <w:r w:rsidRPr="00B377EB" w:rsidDel="001254E4">
          <w:rPr>
            <w:rFonts w:ascii="Calibri" w:hAnsi="Calibri" w:cs="Calibri"/>
            <w:color w:val="auto"/>
            <w:sz w:val="22"/>
            <w:szCs w:val="22"/>
          </w:rPr>
          <w:delText xml:space="preserve">make function </w:delText>
        </w:r>
      </w:del>
      <w:r w:rsidRPr="00B377EB">
        <w:rPr>
          <w:rFonts w:ascii="Calibri" w:hAnsi="Calibri" w:cs="Calibri"/>
          <w:color w:val="auto"/>
          <w:sz w:val="22"/>
          <w:szCs w:val="22"/>
        </w:rPr>
        <w:t xml:space="preserve">call </w:t>
      </w:r>
      <w:del w:id="104" w:author="Chai Ian" w:date="2022-03-11T22:15:00Z">
        <w:r w:rsidRPr="0074579C" w:rsidDel="001254E4">
          <w:rPr>
            <w:rFonts w:ascii="Calibri" w:hAnsi="Calibri" w:cs="Calibri"/>
            <w:i/>
            <w:color w:val="auto"/>
            <w:sz w:val="22"/>
            <w:szCs w:val="22"/>
          </w:rPr>
          <w:delText>to</w:delText>
        </w:r>
        <w:r w:rsidRPr="0074579C" w:rsidDel="001254E4">
          <w:rPr>
            <w:rFonts w:ascii="Calibri" w:eastAsia="Times New Roman" w:hAnsi="Calibri" w:cs="Calibri"/>
            <w:i/>
            <w:noProof/>
            <w:color w:val="auto"/>
            <w:sz w:val="22"/>
            <w:szCs w:val="22"/>
          </w:rPr>
          <w:delText xml:space="preserve"> </w:delText>
        </w:r>
        <w:r w:rsidR="009F266D" w:rsidRPr="0074579C" w:rsidDel="001254E4">
          <w:rPr>
            <w:rFonts w:ascii="Calibri" w:hAnsi="Calibri" w:cs="Calibri"/>
            <w:b/>
            <w:i/>
            <w:color w:val="auto"/>
            <w:sz w:val="22"/>
            <w:szCs w:val="22"/>
          </w:rPr>
          <w:delText>L</w:delText>
        </w:r>
      </w:del>
      <w:proofErr w:type="spellStart"/>
      <w:ins w:id="105" w:author="Chai Ian" w:date="2022-03-11T22:15:00Z">
        <w:r w:rsidR="001254E4">
          <w:rPr>
            <w:rFonts w:ascii="Calibri" w:hAnsi="Calibri" w:cs="Calibri"/>
            <w:b/>
            <w:i/>
            <w:color w:val="auto"/>
            <w:sz w:val="22"/>
            <w:szCs w:val="22"/>
          </w:rPr>
          <w:t>l</w:t>
        </w:r>
      </w:ins>
      <w:r w:rsidR="009F266D" w:rsidRPr="0074579C">
        <w:rPr>
          <w:rFonts w:ascii="Calibri" w:hAnsi="Calibri" w:cs="Calibri"/>
          <w:b/>
          <w:i/>
          <w:color w:val="auto"/>
          <w:sz w:val="22"/>
          <w:szCs w:val="22"/>
        </w:rPr>
        <w:t>atest_BeanBagStock</w:t>
      </w:r>
      <w:proofErr w:type="spellEnd"/>
      <w:r w:rsidR="009F266D" w:rsidRPr="0074579C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 xml:space="preserve"> </w:t>
      </w:r>
      <w:r w:rsidRPr="0074579C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>()</w:t>
      </w:r>
      <w:r w:rsidR="0074579C">
        <w:rPr>
          <w:rFonts w:ascii="Calibri" w:eastAsia="Times New Roman" w:hAnsi="Calibri" w:cs="Calibri"/>
          <w:noProof/>
          <w:color w:val="auto"/>
          <w:sz w:val="22"/>
          <w:szCs w:val="22"/>
        </w:rPr>
        <w:t>.</w:t>
      </w:r>
    </w:p>
    <w:p w14:paraId="6C230397" w14:textId="77777777" w:rsidR="00166096" w:rsidRPr="00B377EB" w:rsidRDefault="00166096" w:rsidP="0074579C">
      <w:pPr>
        <w:numPr>
          <w:ilvl w:val="0"/>
          <w:numId w:val="14"/>
        </w:numPr>
        <w:tabs>
          <w:tab w:val="clear" w:pos="644"/>
          <w:tab w:val="right" w:pos="9000"/>
        </w:tabs>
        <w:spacing w:after="0" w:line="240" w:lineRule="auto"/>
        <w:ind w:left="993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B377EB">
        <w:rPr>
          <w:rFonts w:ascii="Calibri" w:eastAsia="Times New Roman" w:hAnsi="Calibri" w:cs="Calibri"/>
          <w:noProof/>
          <w:color w:val="auto"/>
          <w:sz w:val="22"/>
          <w:szCs w:val="22"/>
        </w:rPr>
        <w:t xml:space="preserve">Call </w:t>
      </w:r>
      <w:del w:id="106" w:author="Chai Ian" w:date="2022-03-11T22:15:00Z">
        <w:r w:rsidR="009F266D" w:rsidRPr="0074579C" w:rsidDel="0058290B">
          <w:rPr>
            <w:rFonts w:ascii="Calibri" w:hAnsi="Calibri" w:cs="Calibri"/>
            <w:b/>
            <w:i/>
            <w:color w:val="auto"/>
            <w:sz w:val="22"/>
            <w:szCs w:val="22"/>
          </w:rPr>
          <w:delText>S</w:delText>
        </w:r>
      </w:del>
      <w:proofErr w:type="spellStart"/>
      <w:proofErr w:type="gramStart"/>
      <w:ins w:id="107" w:author="Chai Ian" w:date="2022-03-11T22:15:00Z">
        <w:r w:rsidR="0058290B">
          <w:rPr>
            <w:rFonts w:ascii="Calibri" w:hAnsi="Calibri" w:cs="Calibri"/>
            <w:b/>
            <w:i/>
            <w:color w:val="auto"/>
            <w:sz w:val="22"/>
            <w:szCs w:val="22"/>
          </w:rPr>
          <w:t>s</w:t>
        </w:r>
      </w:ins>
      <w:r w:rsidR="009F266D" w:rsidRPr="0074579C">
        <w:rPr>
          <w:rFonts w:ascii="Calibri" w:hAnsi="Calibri" w:cs="Calibri"/>
          <w:b/>
          <w:i/>
          <w:color w:val="auto"/>
          <w:sz w:val="22"/>
          <w:szCs w:val="22"/>
        </w:rPr>
        <w:t>tockUpdate</w:t>
      </w:r>
      <w:proofErr w:type="spellEnd"/>
      <w:r w:rsidRPr="0074579C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>(</w:t>
      </w:r>
      <w:proofErr w:type="gramEnd"/>
      <w:r w:rsidRPr="0074579C">
        <w:rPr>
          <w:rFonts w:ascii="Calibri" w:eastAsia="Times New Roman" w:hAnsi="Calibri" w:cs="Calibri"/>
          <w:b/>
          <w:i/>
          <w:noProof/>
          <w:color w:val="auto"/>
          <w:sz w:val="22"/>
          <w:szCs w:val="22"/>
        </w:rPr>
        <w:t>)</w:t>
      </w:r>
    </w:p>
    <w:p w14:paraId="164D9E36" w14:textId="77777777" w:rsidR="00B8379C" w:rsidRDefault="00B8379C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sz w:val="22"/>
          <w:szCs w:val="22"/>
        </w:rPr>
      </w:pPr>
    </w:p>
    <w:p w14:paraId="3ABB35E4" w14:textId="77777777" w:rsidR="00B8379C" w:rsidRDefault="00B8379C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700EE" w:rsidRPr="00B377EB" w14:paraId="508F49B8" w14:textId="77777777" w:rsidTr="009D5A2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3B0F2F1D" w14:textId="77777777" w:rsidR="000700EE" w:rsidRPr="00B377EB" w:rsidRDefault="000700EE" w:rsidP="00126624">
            <w:pPr>
              <w:contextualSpacing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B377EB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Sample Output Screen </w:t>
            </w:r>
          </w:p>
        </w:tc>
      </w:tr>
      <w:tr w:rsidR="000700EE" w:rsidRPr="00B377EB" w14:paraId="7976751C" w14:textId="77777777" w:rsidTr="009D5A28">
        <w:trPr>
          <w:trHeight w:val="521"/>
        </w:trPr>
        <w:tc>
          <w:tcPr>
            <w:tcW w:w="9283" w:type="dxa"/>
          </w:tcPr>
          <w:p w14:paraId="509C3F43" w14:textId="77777777" w:rsidR="004C063B" w:rsidRPr="004C063B" w:rsidRDefault="004C063B" w:rsidP="004C063B">
            <w:pPr>
              <w:contextualSpacing/>
              <w:rPr>
                <w:ins w:id="108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09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 xml:space="preserve">COSY Bean Bag Chair </w:t>
              </w:r>
              <w:proofErr w:type="spellStart"/>
              <w:r w:rsidRPr="004C063B">
                <w:rPr>
                  <w:rFonts w:ascii="Consolas" w:hAnsi="Consolas" w:cs="Calibri"/>
                  <w:color w:val="auto"/>
                  <w:sz w:val="20"/>
                </w:rPr>
                <w:t>Sdn</w:t>
              </w:r>
              <w:proofErr w:type="spellEnd"/>
              <w:r w:rsidRPr="004C063B">
                <w:rPr>
                  <w:rFonts w:ascii="Consolas" w:hAnsi="Consolas" w:cs="Calibri"/>
                  <w:color w:val="auto"/>
                  <w:sz w:val="20"/>
                </w:rPr>
                <w:t>. Bhd.</w:t>
              </w:r>
            </w:ins>
          </w:p>
          <w:p w14:paraId="1533DEDC" w14:textId="77777777" w:rsidR="004C063B" w:rsidRPr="004C063B" w:rsidRDefault="004C063B" w:rsidP="004C063B">
            <w:pPr>
              <w:contextualSpacing/>
              <w:rPr>
                <w:ins w:id="110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11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#######################################</w:t>
              </w:r>
            </w:ins>
          </w:p>
          <w:p w14:paraId="01F95885" w14:textId="77777777" w:rsidR="004C063B" w:rsidRPr="004C063B" w:rsidRDefault="004C063B" w:rsidP="004C063B">
            <w:pPr>
              <w:contextualSpacing/>
              <w:rPr>
                <w:ins w:id="112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13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 xml:space="preserve">        stocks Checking</w:t>
              </w:r>
            </w:ins>
          </w:p>
          <w:p w14:paraId="55C59B71" w14:textId="77777777" w:rsidR="004C063B" w:rsidRPr="004C063B" w:rsidRDefault="004C063B" w:rsidP="004C063B">
            <w:pPr>
              <w:contextualSpacing/>
              <w:rPr>
                <w:ins w:id="114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15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---------------------------------------</w:t>
              </w:r>
            </w:ins>
          </w:p>
          <w:p w14:paraId="18E90F94" w14:textId="77777777" w:rsidR="004C063B" w:rsidRPr="004C063B" w:rsidRDefault="004C063B" w:rsidP="004C063B">
            <w:pPr>
              <w:contextualSpacing/>
              <w:rPr>
                <w:ins w:id="116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17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Enter Bean Bag Chair code: AB102</w:t>
              </w:r>
            </w:ins>
          </w:p>
          <w:p w14:paraId="40075CDC" w14:textId="77777777" w:rsidR="004C063B" w:rsidRPr="004C063B" w:rsidRDefault="004C063B" w:rsidP="004C063B">
            <w:pPr>
              <w:contextualSpacing/>
              <w:rPr>
                <w:ins w:id="118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19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</w:t>
              </w:r>
            </w:ins>
          </w:p>
          <w:p w14:paraId="75823152" w14:textId="77777777" w:rsidR="004C063B" w:rsidRPr="004C063B" w:rsidRDefault="004C063B" w:rsidP="004C063B">
            <w:pPr>
              <w:contextualSpacing/>
              <w:rPr>
                <w:ins w:id="120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21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#Current# Ready stocks Checking...</w:t>
              </w:r>
            </w:ins>
          </w:p>
          <w:p w14:paraId="1EAB08FB" w14:textId="77777777" w:rsidR="004C063B" w:rsidRPr="004C063B" w:rsidRDefault="004C063B" w:rsidP="004C063B">
            <w:pPr>
              <w:contextualSpacing/>
              <w:rPr>
                <w:ins w:id="122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23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</w:t>
              </w:r>
            </w:ins>
          </w:p>
          <w:p w14:paraId="22845822" w14:textId="77777777" w:rsidR="004C063B" w:rsidRPr="004C063B" w:rsidRDefault="004C063B" w:rsidP="004C063B">
            <w:pPr>
              <w:contextualSpacing/>
              <w:rPr>
                <w:ins w:id="124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25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Code Tracing    &gt;&gt;AB102&lt;&lt;</w:t>
              </w:r>
            </w:ins>
          </w:p>
          <w:p w14:paraId="4A35C6C0" w14:textId="77777777" w:rsidR="004C063B" w:rsidRPr="004C063B" w:rsidRDefault="004C063B" w:rsidP="004C063B">
            <w:pPr>
              <w:contextualSpacing/>
              <w:rPr>
                <w:ins w:id="126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27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1 production:     5 item(s) ready</w:t>
              </w:r>
            </w:ins>
          </w:p>
          <w:p w14:paraId="0C1688A6" w14:textId="77777777" w:rsidR="004C063B" w:rsidRPr="004C063B" w:rsidRDefault="004C063B" w:rsidP="004C063B">
            <w:pPr>
              <w:contextualSpacing/>
              <w:rPr>
                <w:ins w:id="128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29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2 production:     7 item(s) ready</w:t>
              </w:r>
            </w:ins>
          </w:p>
          <w:p w14:paraId="5784F410" w14:textId="77777777" w:rsidR="004C063B" w:rsidRPr="004C063B" w:rsidRDefault="004C063B" w:rsidP="004C063B">
            <w:pPr>
              <w:contextualSpacing/>
              <w:rPr>
                <w:ins w:id="130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31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3 production:     9 item(s) ready</w:t>
              </w:r>
            </w:ins>
          </w:p>
          <w:p w14:paraId="2293E6A7" w14:textId="4ED3707D" w:rsidR="004C063B" w:rsidRDefault="004C063B" w:rsidP="004C063B">
            <w:pPr>
              <w:contextualSpacing/>
              <w:rPr>
                <w:ins w:id="132" w:author="Chai Ian" w:date="2022-03-15T12:14:00Z"/>
                <w:rFonts w:ascii="Consolas" w:hAnsi="Consolas" w:cs="Calibri"/>
                <w:color w:val="auto"/>
                <w:sz w:val="20"/>
              </w:rPr>
            </w:pPr>
          </w:p>
          <w:p w14:paraId="208F410E" w14:textId="77777777" w:rsidR="00BB09E2" w:rsidRPr="004C063B" w:rsidRDefault="00BB09E2" w:rsidP="004C063B">
            <w:pPr>
              <w:contextualSpacing/>
              <w:rPr>
                <w:ins w:id="133" w:author="Chai Ian" w:date="2022-03-15T12:11:00Z"/>
                <w:rFonts w:ascii="Consolas" w:hAnsi="Consolas" w:cs="Calibri"/>
                <w:color w:val="auto"/>
                <w:sz w:val="20"/>
              </w:rPr>
            </w:pPr>
          </w:p>
          <w:p w14:paraId="1F044A2B" w14:textId="34DDF97B" w:rsidR="004C063B" w:rsidRPr="004C063B" w:rsidRDefault="00BB09E2" w:rsidP="004C063B">
            <w:pPr>
              <w:contextualSpacing/>
              <w:rPr>
                <w:ins w:id="134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35" w:author="Chai Ian" w:date="2022-03-11T22:27:00Z">
              <w:r>
                <w:rPr>
                  <w:rFonts w:ascii="Consolas" w:hAnsi="Consolas" w:cs="Calibri"/>
                  <w:noProof/>
                  <w:color w:val="auto"/>
                  <w:sz w:val="20"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76672" behindDoc="0" locked="0" layoutInCell="1" allowOverlap="1" wp14:anchorId="0AB8836D" wp14:editId="44E43847">
                        <wp:simplePos x="0" y="0"/>
                        <wp:positionH relativeFrom="column">
                          <wp:posOffset>2969057</wp:posOffset>
                        </wp:positionH>
                        <wp:positionV relativeFrom="paragraph">
                          <wp:posOffset>97790</wp:posOffset>
                        </wp:positionV>
                        <wp:extent cx="244475" cy="2367432"/>
                        <wp:effectExtent l="0" t="0" r="41275" b="13970"/>
                        <wp:wrapNone/>
                        <wp:docPr id="12" name="Right Brace 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44475" cy="2367432"/>
                                </a:xfrm>
                                <a:prstGeom prst="rightBrace">
                                  <a:avLst>
                                    <a:gd name="adj1" fmla="val 127583"/>
                                    <a:gd name="adj2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32B96E0"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12" o:spid="_x0000_s1026" type="#_x0000_t88" style="position:absolute;margin-left:233.8pt;margin-top:7.7pt;width:19.25pt;height:1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P9bAIAAEgFAAAOAAAAZHJzL2Uyb0RvYy54bWysVN1v0zAQf0fif7D8ztKk6TqqpVPpNIQ0&#10;bRMb2rPn2E2Qvzi7Tctfz9lN2gKTEIg8OHe+77vf+fJqqxXZCPCtNRXNz0aUCMNt3ZpVRb883by7&#10;oMQHZmqmrBEV3QlPr+Zv31x2biYK21hVCyDoxPhZ5yrahOBmWeZ5IzTzZ9YJg0JpQbOALKyyGliH&#10;3rXKitHoPOss1A4sF97j7fVeSOfJv5SCh3spvQhEVRRzC+mEdL7EM5tfstkKmGta3qfB/iELzVqD&#10;QQ+urllgZA3tb650y8F6K8MZtzqzUrZcpBqwmnz0SzWPDXMi1YLN8e7QJv//3PK7zaN7AGxD5/zM&#10;Ixmr2ErQ8Y/5kW1q1u7QLLENhONlUZbldEIJR1ExPp+W4yJ2MztaO/Dho7CaRKKi0K6a8AEYjyWx&#10;Gdvc+pBaVhPDNGKD1V9zSqRWOIENUyQvppOLcT+iE6XiVGkywq8P3LvEFIbQmM+xrkSFnRIxqjKf&#10;hSRtjZXkKZ8EObFUQDA2JsO5MCHvPSftaCZbpQ6Goz8b9vrRVCQ4/o3xwSJFtiYcjHVrLLwWPWyH&#10;lOVef+jAvu7Yghdb7x6AgN0vg3f8psUB3TIfHhhg73FPcKPDPR5S2a6itqcoaSx8f+0+6iMoUUpJ&#10;h9tUUf9tzUBQoj4ZhOv7vCzj+iWmnEwLZOBU8nIqMWu9tDgDRANml8ioH9RASrD6GRd/EaOiiBmO&#10;sSvKAwzMMuy3HJ8OLhaLpIYr51i4NY+OD1OPQHnaPjNwPUoD4vvODpvXw3SP66NunIexi3Wwsg1R&#10;eOxrz+C6IvXTe3DKJ63jAzj/AQAA//8DAFBLAwQUAAYACAAAACEAZJEVn+AAAAAKAQAADwAAAGRy&#10;cy9kb3ducmV2LnhtbEyPy07DMBBF90j8gzVI7KiTNg1RGqdCvCSQkEroB0zjaRzhR4jdJvw9ZgXL&#10;0T2690y1nY1mZxp976yAdJEAI9s62dtOwP7j6aYA5gNaidpZEvBNHrb15UWFpXSTfadzEzoWS6wv&#10;UYAKYSg5960ig37hBrIxO7rRYIjn2HE54hTLjebLJMm5wd7GBYUD3StqP5uTEfCYdqGZmpfV2/PX&#10;cRfU7vUh0yjE9dV8twEWaA5/MPzqR3Woo9PBnaz0TAvI8ts8ojFYZ8AisE7yFNhBwKoolsDriv9/&#10;of4BAAD//wMAUEsBAi0AFAAGAAgAAAAhALaDOJL+AAAA4QEAABMAAAAAAAAAAAAAAAAAAAAAAFtD&#10;b250ZW50X1R5cGVzXS54bWxQSwECLQAUAAYACAAAACEAOP0h/9YAAACUAQAACwAAAAAAAAAAAAAA&#10;AAAvAQAAX3JlbHMvLnJlbHNQSwECLQAUAAYACAAAACEAFJxj/WwCAABIBQAADgAAAAAAAAAAAAAA&#10;AAAuAgAAZHJzL2Uyb0RvYy54bWxQSwECLQAUAAYACAAAACEAZJEVn+AAAAAKAQAADwAAAAAAAAAA&#10;AAAAAADGBAAAZHJzL2Rvd25yZXYueG1sUEsFBgAAAAAEAAQA8wAAANMFAAAAAA==&#10;" adj="2846" strokecolor="#1fb1e6 [3204]" strokeweight=".5pt">
                        <v:stroke joinstyle="miter"/>
                      </v:shape>
                    </w:pict>
                  </mc:Fallback>
                </mc:AlternateContent>
              </w:r>
            </w:ins>
            <w:ins w:id="136" w:author="Chai Ian" w:date="2022-03-15T12:11:00Z">
              <w:r w:rsidR="004C063B"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------------------------------------------</w:t>
              </w:r>
            </w:ins>
          </w:p>
          <w:p w14:paraId="029E21A0" w14:textId="578217F5" w:rsidR="004C063B" w:rsidRPr="004C063B" w:rsidRDefault="004C063B" w:rsidP="004C063B">
            <w:pPr>
              <w:contextualSpacing/>
              <w:rPr>
                <w:ins w:id="137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38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 xml:space="preserve"> Ready stocks for this Month</w:t>
              </w:r>
            </w:ins>
          </w:p>
          <w:p w14:paraId="077CADFA" w14:textId="5774DAF4" w:rsidR="004C063B" w:rsidRPr="004C063B" w:rsidRDefault="004C063B" w:rsidP="004C063B">
            <w:pPr>
              <w:contextualSpacing/>
              <w:rPr>
                <w:ins w:id="139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40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------------------------------------------</w:t>
              </w:r>
            </w:ins>
          </w:p>
          <w:p w14:paraId="552B01CD" w14:textId="77777777" w:rsidR="004C063B" w:rsidRPr="004C063B" w:rsidRDefault="004C063B" w:rsidP="004C063B">
            <w:pPr>
              <w:contextualSpacing/>
              <w:rPr>
                <w:ins w:id="141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42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Ready stock from group 3:90</w:t>
              </w:r>
            </w:ins>
          </w:p>
          <w:p w14:paraId="6DF0E5DC" w14:textId="77777777" w:rsidR="004C063B" w:rsidRPr="004C063B" w:rsidRDefault="004C063B" w:rsidP="004C063B">
            <w:pPr>
              <w:contextualSpacing/>
              <w:rPr>
                <w:ins w:id="143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44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Ready stock from group 2:54</w:t>
              </w:r>
            </w:ins>
          </w:p>
          <w:p w14:paraId="4DAF1604" w14:textId="46AF3D45" w:rsidR="004C063B" w:rsidRPr="004C063B" w:rsidRDefault="004C063B" w:rsidP="004C063B">
            <w:pPr>
              <w:contextualSpacing/>
              <w:rPr>
                <w:ins w:id="145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46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Ready stock from group 1:71</w:t>
              </w:r>
            </w:ins>
          </w:p>
          <w:p w14:paraId="50EC8346" w14:textId="77777777" w:rsidR="004C063B" w:rsidRPr="004C063B" w:rsidRDefault="004C063B" w:rsidP="004C063B">
            <w:pPr>
              <w:contextualSpacing/>
              <w:rPr>
                <w:ins w:id="147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48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#######################################</w:t>
              </w:r>
            </w:ins>
          </w:p>
          <w:p w14:paraId="1C74FCE2" w14:textId="77777777" w:rsidR="004C063B" w:rsidRPr="004C063B" w:rsidRDefault="004C063B" w:rsidP="004C063B">
            <w:pPr>
              <w:contextualSpacing/>
              <w:rPr>
                <w:ins w:id="149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50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 xml:space="preserve">        stocks Checking</w:t>
              </w:r>
            </w:ins>
          </w:p>
          <w:p w14:paraId="4F162585" w14:textId="132E2B54" w:rsidR="004C063B" w:rsidRPr="004C063B" w:rsidRDefault="00A80A2C" w:rsidP="004C063B">
            <w:pPr>
              <w:contextualSpacing/>
              <w:rPr>
                <w:ins w:id="151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52" w:author="Chai Ian" w:date="2022-03-11T22:27:00Z">
              <w:r>
                <w:rPr>
                  <w:rFonts w:ascii="Consolas" w:hAnsi="Consolas" w:cs="Calibri"/>
                  <w:noProof/>
                  <w:color w:val="auto"/>
                  <w:sz w:val="20"/>
                </w:rPr>
                <mc:AlternateContent>
                  <mc:Choice Requires="wps">
                    <w:drawing>
                      <wp:anchor distT="0" distB="0" distL="114300" distR="114300" simplePos="0" relativeHeight="251677696" behindDoc="0" locked="0" layoutInCell="1" allowOverlap="1" wp14:anchorId="242EAE96" wp14:editId="3A4EFA76">
                        <wp:simplePos x="0" y="0"/>
                        <wp:positionH relativeFrom="column">
                          <wp:posOffset>3322498</wp:posOffset>
                        </wp:positionH>
                        <wp:positionV relativeFrom="paragraph">
                          <wp:posOffset>95987</wp:posOffset>
                        </wp:positionV>
                        <wp:extent cx="1509041" cy="263662"/>
                        <wp:effectExtent l="0" t="0" r="15240" b="2222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509041" cy="2636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149361" w14:textId="77777777" w:rsidR="00297F0D" w:rsidRPr="00297F0D" w:rsidRDefault="00297F0D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rPrChange w:id="153" w:author="Chai Ian" w:date="2022-03-11T22:28:00Z">
                                          <w:rPr/>
                                        </w:rPrChange>
                                      </w:rPr>
                                      <w:pPrChange w:id="154" w:author="Chai Ian" w:date="2022-03-11T22:28:00Z">
                                        <w:pPr/>
                                      </w:pPrChange>
                                    </w:pPr>
                                    <w:proofErr w:type="spellStart"/>
                                    <w:ins w:id="155" w:author="Chai Ian" w:date="2022-03-11T22:28:00Z">
                                      <w:r w:rsidRPr="00297F0D">
                                        <w:rPr>
                                          <w:rFonts w:ascii="Calibri" w:hAnsi="Calibri" w:cs="Calibri"/>
                                          <w:b/>
                                          <w:i/>
                                          <w:color w:val="FFFFFF" w:themeColor="background1"/>
                                          <w:sz w:val="22"/>
                                          <w:szCs w:val="22"/>
                                          <w:rPrChange w:id="156" w:author="Chai Ian" w:date="2022-03-11T22:28:00Z">
                                            <w:rPr>
                                              <w:rFonts w:ascii="Calibri" w:hAnsi="Calibri" w:cs="Calibri"/>
                                              <w:b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w:rPrChange>
                                        </w:rPr>
                                        <w:t>stockUpdate</w:t>
                                      </w:r>
                                      <w:proofErr w:type="spellEnd"/>
                                      <w:r w:rsidRPr="00297F0D">
                                        <w:rPr>
                                          <w:rFonts w:ascii="Calibri" w:hAnsi="Calibri" w:cs="Calibri"/>
                                          <w:i/>
                                          <w:color w:val="FFFFFF" w:themeColor="background1"/>
                                          <w:sz w:val="22"/>
                                          <w:szCs w:val="22"/>
                                          <w:rPrChange w:id="157" w:author="Chai Ian" w:date="2022-03-11T22:28:00Z">
                                            <w:rPr>
                                              <w:rFonts w:ascii="Calibri" w:hAnsi="Calibri" w:cs="Calibri"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w:rPrChange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297F0D">
                                        <w:rPr>
                                          <w:rFonts w:ascii="Calibri" w:hAnsi="Calibri" w:cs="Calibri"/>
                                          <w:b/>
                                          <w:i/>
                                          <w:color w:val="FFFFFF" w:themeColor="background1"/>
                                          <w:sz w:val="22"/>
                                          <w:szCs w:val="22"/>
                                          <w:rPrChange w:id="158" w:author="Chai Ian" w:date="2022-03-11T22:28:00Z">
                                            <w:rPr>
                                              <w:rFonts w:ascii="Calibri" w:hAnsi="Calibri" w:cs="Calibri"/>
                                              <w:b/>
                                              <w:i/>
                                              <w:color w:val="auto"/>
                                              <w:sz w:val="22"/>
                                              <w:szCs w:val="22"/>
                                            </w:rPr>
                                          </w:rPrChange>
                                        </w:rPr>
                                        <w:t>( )</w:t>
                                      </w:r>
                                    </w:ins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42EAE96" id="Rectangle 13" o:spid="_x0000_s1030" style="position:absolute;margin-left:261.6pt;margin-top:7.55pt;width:118.8pt;height:2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j1ZwIAACUFAAAOAAAAZHJzL2Uyb0RvYy54bWysVMFu2zAMvQ/YPwi6r3ayNFuDOkWQosOA&#10;oi3WDj0rshQbkEWNUmJnXz9KdpyiLXYYloNCieQj9fToy6uuMWyv0NdgCz45yzlTVkJZ223Bfz7d&#10;fPrKmQ/ClsKAVQU/KM+vlh8/XLZuoaZQgSkVMgKxftG6glchuEWWeVmpRvgzcMqSUwM2ItAWt1mJ&#10;oiX0xmTTPJ9nLWDpEKTynk6veydfJnytlQz3WnsVmCk49RbSimndxDVbXorFFoWrajm0If6hi0bU&#10;loqOUNciCLbD+g1UU0sEDzqcSWgy0LqWKt2BbjPJX93msRJOpbsQOd6NNPn/Byvv9o/uAYmG1vmF&#10;JzPeotPYxH/qj3WJrMNIluoCk3Q4Oc8v8tmEM0m+6fzzfD6NbGanbIc+fFPQsGgUHOkxEkdif+tD&#10;H3oMobxT/WSFg1GxBWN/KM3qkipOU3aShlobZHtBjyqkVDZMelclStUfn+f0G/oZM1J3CTAi69qY&#10;EXsAiLJ7i933OsTHVJWUNSbnf2usTx4zUmWwYUxuagv4HoChWw2V+/gjST01kaXQbTripuCzGBlP&#10;NlAeHpAh9Er3Tt7UxP6t8OFBIEmbhoDGNdzTog20BYfB4qwC/P3eeYwnxZGXs5ZGpeD+106g4sx8&#10;t6TFi8lsFmcrbWbnX6a0wZeezUuP3TVroIcj5VB3yYzxwRxNjdA801SvYlVyCSupdsFlwONmHfoR&#10;pu+CVKtVCqN5ciLc2kcnI3jkOarrqXsW6AYJBhLvHRzHSixeKbGPjZkWVrsAuk4yPfE6vADNYpLS&#10;8N2Iw/5yn6JOX7flHwAAAP//AwBQSwMEFAAGAAgAAAAhAHbEuy7bAAAACQEAAA8AAABkcnMvZG93&#10;bnJldi54bWxMj8FOwzAQRO9I/IO1SNyok6CmKMSpUCUuSBxa+AA3XuJQex3FTpP8PcsJjqMZzbyp&#10;94t34opj7AMpyDcZCKQ2mJ46BZ8frw9PIGLSZLQLhApWjLBvbm9qXZkw0xGvp9QJLqFYaQU2paGS&#10;MrYWvY6bMCCx9xVGrxPLsZNm1DOXeyeLLCul1z3xgtUDHiy2l9PkeUTjcc138+Hybpe3Ht36jdOq&#10;1P3d8vIMIuGS/sLwi8/o0DDTOUxkonAKtsVjwVE2tjkIDuzKjL+c2SlLkE0t/z9ofgAAAP//AwBQ&#10;SwECLQAUAAYACAAAACEAtoM4kv4AAADhAQAAEwAAAAAAAAAAAAAAAAAAAAAAW0NvbnRlbnRfVHlw&#10;ZXNdLnhtbFBLAQItABQABgAIAAAAIQA4/SH/1gAAAJQBAAALAAAAAAAAAAAAAAAAAC8BAABfcmVs&#10;cy8ucmVsc1BLAQItABQABgAIAAAAIQCBxwj1ZwIAACUFAAAOAAAAAAAAAAAAAAAAAC4CAABkcnMv&#10;ZTJvRG9jLnhtbFBLAQItABQABgAIAAAAIQB2xLsu2wAAAAkBAAAPAAAAAAAAAAAAAAAAAMEEAABk&#10;cnMvZG93bnJldi54bWxQSwUGAAAAAAQABADzAAAAyQUAAAAA&#10;" fillcolor="#1fb1e6 [3204]" strokecolor="#0d5874 [1604]" strokeweight="1pt">
                        <v:textbox>
                          <w:txbxContent>
                            <w:p w14:paraId="37149361" w14:textId="77777777" w:rsidR="00297F0D" w:rsidRPr="00297F0D" w:rsidRDefault="00297F0D">
                              <w:pPr>
                                <w:jc w:val="center"/>
                                <w:rPr>
                                  <w:color w:val="FFFFFF" w:themeColor="background1"/>
                                  <w:rPrChange w:id="159" w:author="Chai Ian" w:date="2022-03-11T22:28:00Z">
                                    <w:rPr/>
                                  </w:rPrChange>
                                </w:rPr>
                                <w:pPrChange w:id="160" w:author="Chai Ian" w:date="2022-03-11T22:28:00Z">
                                  <w:pPr/>
                                </w:pPrChange>
                              </w:pPr>
                              <w:proofErr w:type="spellStart"/>
                              <w:ins w:id="161" w:author="Chai Ian" w:date="2022-03-11T22:28:00Z">
                                <w:r w:rsidRPr="00297F0D">
                                  <w:rPr>
                                    <w:rFonts w:ascii="Calibri" w:hAnsi="Calibri" w:cs="Calibri"/>
                                    <w:b/>
                                    <w:i/>
                                    <w:color w:val="FFFFFF" w:themeColor="background1"/>
                                    <w:sz w:val="22"/>
                                    <w:szCs w:val="22"/>
                                    <w:rPrChange w:id="162" w:author="Chai Ian" w:date="2022-03-11T22:28:00Z"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t>stockUpdate</w:t>
                                </w:r>
                                <w:proofErr w:type="spellEnd"/>
                                <w:r w:rsidRPr="00297F0D">
                                  <w:rPr>
                                    <w:rFonts w:ascii="Calibri" w:hAnsi="Calibri" w:cs="Calibri"/>
                                    <w:i/>
                                    <w:color w:val="FFFFFF" w:themeColor="background1"/>
                                    <w:sz w:val="22"/>
                                    <w:szCs w:val="22"/>
                                    <w:rPrChange w:id="163" w:author="Chai Ian" w:date="2022-03-11T22:28:00Z">
                                      <w:rPr>
                                        <w:rFonts w:ascii="Calibri" w:hAnsi="Calibri" w:cs="Calibri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proofErr w:type="gramStart"/>
                                <w:r w:rsidRPr="00297F0D">
                                  <w:rPr>
                                    <w:rFonts w:ascii="Calibri" w:hAnsi="Calibri" w:cs="Calibri"/>
                                    <w:b/>
                                    <w:i/>
                                    <w:color w:val="FFFFFF" w:themeColor="background1"/>
                                    <w:sz w:val="22"/>
                                    <w:szCs w:val="22"/>
                                    <w:rPrChange w:id="164" w:author="Chai Ian" w:date="2022-03-11T22:28:00Z"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t>( )</w:t>
                                </w:r>
                              </w:ins>
                              <w:proofErr w:type="gramEnd"/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ins w:id="165" w:author="Chai Ian" w:date="2022-03-15T12:11:00Z">
              <w:r w:rsidR="004C063B"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---------------------------------------</w:t>
              </w:r>
            </w:ins>
          </w:p>
          <w:p w14:paraId="1FAA3ABB" w14:textId="6A4C6B0B" w:rsidR="004C063B" w:rsidRPr="004C063B" w:rsidRDefault="004C063B" w:rsidP="004C063B">
            <w:pPr>
              <w:contextualSpacing/>
              <w:rPr>
                <w:ins w:id="166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67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Enter Bean Bag Chair code: BQ103</w:t>
              </w:r>
            </w:ins>
          </w:p>
          <w:p w14:paraId="609BE27C" w14:textId="77777777" w:rsidR="004C063B" w:rsidRPr="004C063B" w:rsidRDefault="004C063B" w:rsidP="004C063B">
            <w:pPr>
              <w:contextualSpacing/>
              <w:rPr>
                <w:ins w:id="168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69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</w:t>
              </w:r>
            </w:ins>
          </w:p>
          <w:p w14:paraId="574CA4FC" w14:textId="19F66896" w:rsidR="004C063B" w:rsidRPr="004C063B" w:rsidRDefault="004C063B" w:rsidP="004C063B">
            <w:pPr>
              <w:contextualSpacing/>
              <w:rPr>
                <w:ins w:id="170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71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#Current# Ready stocks Checking...</w:t>
              </w:r>
            </w:ins>
          </w:p>
          <w:p w14:paraId="32622DA4" w14:textId="77777777" w:rsidR="004C063B" w:rsidRPr="004C063B" w:rsidRDefault="004C063B" w:rsidP="004C063B">
            <w:pPr>
              <w:contextualSpacing/>
              <w:rPr>
                <w:ins w:id="172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73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--------------------------------------</w:t>
              </w:r>
            </w:ins>
          </w:p>
          <w:p w14:paraId="7B7DBB1A" w14:textId="77777777" w:rsidR="004C063B" w:rsidRPr="004C063B" w:rsidRDefault="004C063B" w:rsidP="004C063B">
            <w:pPr>
              <w:contextualSpacing/>
              <w:rPr>
                <w:ins w:id="174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75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Code Tracing    &gt;&gt;BQ103&lt;&lt;</w:t>
              </w:r>
            </w:ins>
          </w:p>
          <w:p w14:paraId="217FBC13" w14:textId="77777777" w:rsidR="004C063B" w:rsidRPr="004C063B" w:rsidRDefault="004C063B" w:rsidP="004C063B">
            <w:pPr>
              <w:contextualSpacing/>
              <w:rPr>
                <w:ins w:id="176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77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1 production:     71 item(s) ready</w:t>
              </w:r>
            </w:ins>
          </w:p>
          <w:p w14:paraId="3C5EE079" w14:textId="77777777" w:rsidR="004C063B" w:rsidRPr="004C063B" w:rsidRDefault="004C063B" w:rsidP="004C063B">
            <w:pPr>
              <w:contextualSpacing/>
              <w:rPr>
                <w:ins w:id="178" w:author="Chai Ian" w:date="2022-03-15T12:11:00Z"/>
                <w:rFonts w:ascii="Consolas" w:hAnsi="Consolas" w:cs="Calibri"/>
                <w:color w:val="auto"/>
                <w:sz w:val="20"/>
              </w:rPr>
            </w:pPr>
            <w:ins w:id="179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2 production:     54 item(s) ready</w:t>
              </w:r>
            </w:ins>
          </w:p>
          <w:p w14:paraId="6CCFAF1A" w14:textId="77777777" w:rsidR="00AA380F" w:rsidRDefault="004C063B" w:rsidP="004C063B">
            <w:pPr>
              <w:contextualSpacing/>
              <w:rPr>
                <w:ins w:id="180" w:author="Chai Ian" w:date="2022-03-16T16:09:00Z"/>
                <w:rFonts w:ascii="Consolas" w:hAnsi="Consolas" w:cs="Calibri"/>
                <w:color w:val="auto"/>
                <w:sz w:val="20"/>
              </w:rPr>
            </w:pPr>
            <w:ins w:id="181" w:author="Chai Ian" w:date="2022-03-15T12:11:00Z">
              <w:r w:rsidRPr="004C063B">
                <w:rPr>
                  <w:rFonts w:ascii="Consolas" w:hAnsi="Consolas" w:cs="Calibri"/>
                  <w:color w:val="auto"/>
                  <w:sz w:val="20"/>
                </w:rPr>
                <w:t>Group 3 production:     90 item(s) ready</w:t>
              </w:r>
            </w:ins>
          </w:p>
          <w:p w14:paraId="7690C5B6" w14:textId="1F82825B" w:rsidR="00FE742E" w:rsidRPr="00FE742E" w:rsidRDefault="00FE742E" w:rsidP="004C063B">
            <w:pPr>
              <w:contextualSpacing/>
              <w:rPr>
                <w:ins w:id="182" w:author="Chai Ian" w:date="2022-03-11T22:25:00Z"/>
                <w:rFonts w:ascii="Consolas" w:hAnsi="Consolas" w:cs="Calibri"/>
                <w:color w:val="auto"/>
                <w:sz w:val="20"/>
                <w:rPrChange w:id="183" w:author="Chai Ian" w:date="2022-03-11T22:26:00Z">
                  <w:rPr>
                    <w:ins w:id="184" w:author="Chai Ian" w:date="2022-03-11T22:25:00Z"/>
                    <w:rFonts w:ascii="Calibri" w:hAnsi="Calibri" w:cs="Calibri"/>
                    <w:color w:val="auto"/>
                    <w:sz w:val="22"/>
                    <w:szCs w:val="22"/>
                  </w:rPr>
                </w:rPrChange>
              </w:rPr>
            </w:pPr>
            <w:ins w:id="185" w:author="Chai Ian" w:date="2022-03-11T22:25:00Z">
              <w:r w:rsidRPr="00FE742E">
                <w:rPr>
                  <w:rFonts w:ascii="Consolas" w:hAnsi="Consolas" w:cs="Calibri"/>
                  <w:color w:val="auto"/>
                  <w:sz w:val="20"/>
                  <w:rPrChange w:id="186" w:author="Chai Ian" w:date="2022-03-11T22:26:00Z">
                    <w:rPr>
                      <w:rFonts w:ascii="Calibri" w:hAnsi="Calibri" w:cs="Calibri"/>
                      <w:color w:val="auto"/>
                      <w:sz w:val="22"/>
                      <w:szCs w:val="22"/>
                    </w:rPr>
                  </w:rPrChange>
                </w:rPr>
                <w:t>------------------------------------------</w:t>
              </w:r>
            </w:ins>
          </w:p>
          <w:p w14:paraId="00C5BF55" w14:textId="258A3E8F" w:rsidR="000700EE" w:rsidRPr="00B377EB" w:rsidDel="00FE742E" w:rsidRDefault="000700EE">
            <w:pPr>
              <w:contextualSpacing/>
              <w:rPr>
                <w:del w:id="187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188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    COSY Bean Bag Chair Sdn. Bhd.</w:delText>
              </w:r>
            </w:del>
          </w:p>
          <w:p w14:paraId="3D49BFB9" w14:textId="77777777" w:rsidR="000700EE" w:rsidRPr="00B377EB" w:rsidDel="00FE742E" w:rsidRDefault="000700EE">
            <w:pPr>
              <w:contextualSpacing/>
              <w:rPr>
                <w:del w:id="18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190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#######################################</w:delText>
              </w:r>
            </w:del>
          </w:p>
          <w:p w14:paraId="514CFD9D" w14:textId="77777777" w:rsidR="000700EE" w:rsidRPr="00B377EB" w:rsidDel="00FE742E" w:rsidRDefault="000700EE">
            <w:pPr>
              <w:contextualSpacing/>
              <w:rPr>
                <w:del w:id="191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192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            Stocks Checking</w:delText>
              </w:r>
            </w:del>
          </w:p>
          <w:p w14:paraId="11AA5A70" w14:textId="77777777" w:rsidR="000700EE" w:rsidRPr="00B377EB" w:rsidDel="00FE742E" w:rsidRDefault="000700EE">
            <w:pPr>
              <w:contextualSpacing/>
              <w:rPr>
                <w:del w:id="193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194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---------------------------------------</w:delText>
              </w:r>
            </w:del>
          </w:p>
          <w:p w14:paraId="4F5C2B77" w14:textId="77777777" w:rsidR="000700EE" w:rsidRPr="00B377EB" w:rsidDel="00FE742E" w:rsidRDefault="000700EE">
            <w:pPr>
              <w:contextualSpacing/>
              <w:rPr>
                <w:del w:id="195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196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Enter Bean Bag Chair </w:delText>
              </w:r>
            </w:del>
            <w:del w:id="197" w:author="Chai Ian" w:date="2022-03-11T22:15:00Z">
              <w:r w:rsidRPr="00B377EB" w:rsidDel="008A607B">
                <w:rPr>
                  <w:rFonts w:ascii="Calibri" w:hAnsi="Calibri" w:cs="Calibri"/>
                  <w:color w:val="auto"/>
                  <w:sz w:val="22"/>
                  <w:szCs w:val="22"/>
                </w:rPr>
                <w:delText>code :</w:delText>
              </w:r>
            </w:del>
            <w:del w:id="198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BB123</w:delText>
              </w:r>
            </w:del>
          </w:p>
          <w:p w14:paraId="1DFC5796" w14:textId="77777777" w:rsidR="000700EE" w:rsidRPr="00B377EB" w:rsidDel="00FE742E" w:rsidRDefault="000700EE">
            <w:pPr>
              <w:contextualSpacing/>
              <w:rPr>
                <w:del w:id="19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74B8E9C9" w14:textId="77777777" w:rsidR="000700EE" w:rsidRPr="00B377EB" w:rsidDel="00FE742E" w:rsidRDefault="000700EE">
            <w:pPr>
              <w:contextualSpacing/>
              <w:rPr>
                <w:del w:id="200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01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</w:delText>
              </w:r>
            </w:del>
          </w:p>
          <w:p w14:paraId="74EDAB1E" w14:textId="77777777" w:rsidR="000700EE" w:rsidRPr="00B377EB" w:rsidDel="00FE742E" w:rsidRDefault="000700EE">
            <w:pPr>
              <w:contextualSpacing/>
              <w:rPr>
                <w:del w:id="202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03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#Current# Ready Stocks Checking...</w:delText>
              </w:r>
            </w:del>
          </w:p>
          <w:p w14:paraId="5CCA9BB4" w14:textId="77777777" w:rsidR="000700EE" w:rsidRPr="00B377EB" w:rsidDel="00FE742E" w:rsidRDefault="000700EE">
            <w:pPr>
              <w:contextualSpacing/>
              <w:rPr>
                <w:del w:id="204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05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</w:delText>
              </w:r>
            </w:del>
          </w:p>
          <w:p w14:paraId="63C42154" w14:textId="77777777" w:rsidR="000700EE" w:rsidRPr="00B377EB" w:rsidDel="00FE742E" w:rsidRDefault="000700EE">
            <w:pPr>
              <w:contextualSpacing/>
              <w:rPr>
                <w:del w:id="206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07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Code Tracing     &gt;&gt;BB123&lt;&lt;</w:delText>
              </w:r>
            </w:del>
          </w:p>
          <w:p w14:paraId="763F84A8" w14:textId="77777777" w:rsidR="000700EE" w:rsidRPr="00B377EB" w:rsidDel="00FE742E" w:rsidRDefault="000700EE">
            <w:pPr>
              <w:contextualSpacing/>
              <w:rPr>
                <w:del w:id="208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09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1 production      :5 item(s) ready</w:delText>
              </w:r>
            </w:del>
          </w:p>
          <w:p w14:paraId="7DD10582" w14:textId="77777777" w:rsidR="000700EE" w:rsidRPr="00B377EB" w:rsidDel="00FE742E" w:rsidRDefault="000700EE">
            <w:pPr>
              <w:contextualSpacing/>
              <w:rPr>
                <w:del w:id="210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11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2 production      :7 item(s) ready</w:delText>
              </w:r>
            </w:del>
          </w:p>
          <w:p w14:paraId="56CD3C65" w14:textId="77777777" w:rsidR="000700EE" w:rsidRPr="00B377EB" w:rsidDel="00FE742E" w:rsidRDefault="000700EE">
            <w:pPr>
              <w:contextualSpacing/>
              <w:rPr>
                <w:del w:id="212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13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3 production      :9 item(s) ready</w:delText>
              </w:r>
            </w:del>
          </w:p>
          <w:p w14:paraId="1A92C563" w14:textId="77777777" w:rsidR="000700EE" w:rsidRPr="00B377EB" w:rsidDel="00FE742E" w:rsidRDefault="000700EE">
            <w:pPr>
              <w:contextualSpacing/>
              <w:rPr>
                <w:del w:id="214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0BAB2083" w14:textId="77777777" w:rsidR="000700EE" w:rsidRPr="00B377EB" w:rsidDel="00FE742E" w:rsidRDefault="000700EE">
            <w:pPr>
              <w:contextualSpacing/>
              <w:rPr>
                <w:del w:id="215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16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------------------------------------------</w:delText>
              </w:r>
            </w:del>
          </w:p>
          <w:p w14:paraId="3F0B083F" w14:textId="77777777" w:rsidR="000700EE" w:rsidRPr="00B377EB" w:rsidDel="00FE742E" w:rsidRDefault="00830677">
            <w:pPr>
              <w:contextualSpacing/>
              <w:rPr>
                <w:del w:id="217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18" w:author="Chai Ian" w:date="2022-03-11T22:25:00Z">
              <w:r w:rsidRPr="00B377EB" w:rsidDel="00FE742E">
                <w:rPr>
                  <w:rFonts w:ascii="Calibri" w:hAnsi="Calibri" w:cs="Calibri"/>
                  <w:noProof/>
                  <w:color w:val="auto"/>
                  <w:sz w:val="22"/>
                  <w:szCs w:val="22"/>
                </w:rPr>
                <mc:AlternateContent>
                  <mc:Choice Requires="wps">
                    <w:drawing>
                      <wp:anchor distT="0" distB="0" distL="114300" distR="114300" simplePos="0" relativeHeight="251674624" behindDoc="0" locked="0" layoutInCell="1" allowOverlap="1" wp14:anchorId="62987DAF" wp14:editId="0F1A8EC6">
                        <wp:simplePos x="0" y="0"/>
                        <wp:positionH relativeFrom="column">
                          <wp:posOffset>3556635</wp:posOffset>
                        </wp:positionH>
                        <wp:positionV relativeFrom="paragraph">
                          <wp:posOffset>55880</wp:posOffset>
                        </wp:positionV>
                        <wp:extent cx="266700" cy="2819400"/>
                        <wp:effectExtent l="0" t="0" r="38100" b="19050"/>
                        <wp:wrapNone/>
                        <wp:docPr id="9" name="Right Brace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66700" cy="2819400"/>
                                </a:xfrm>
                                <a:prstGeom prst="rightBrac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D3EF96"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9" o:spid="_x0000_s1026" type="#_x0000_t88" style="position:absolute;margin-left:280.05pt;margin-top:4.4pt;width:21pt;height:2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+CdQIAAF4FAAAOAAAAZHJzL2Uyb0RvYy54bWysVN9r2zAQfh/sfxB6Xx2HrG1CnZK1dAxK&#10;W9qOPquylAhknXZS4mR//U6ynYSuMDb2Iut8v3TffXcXl9vGso3CYMBVvDwZcaachNq4ZcW/P998&#10;OucsROFqYcGpiu9U4Jfzjx8uWj9TY1iBrRUyCuLCrPUVX8XoZ0UR5Eo1IpyAV46UGrARkURcFjWK&#10;lqI3thiPRqdFC1h7BKlCoL/XnZLPc3ytlYz3WgcVma04vS3mE/P5ms5ifiFmSxR+ZWT/DPEPr2iE&#10;cZR0H+paRMHWaH4L1RiJEEDHEwlNAVobqXINVE05elPN00p4lWshcILfwxT+X1h5t3lAZuqKTzlz&#10;oqEWPZrlKrIvKKRi0wRQ68OM7J78A/ZSoGuqdquxSV+qg20zqLs9qGobmaSf49PTsxFBL0k1Pi+n&#10;ExIoTHHw9hjiVwUNS5eKY8qf02dExeY2xM5hMEwprUtnAGvqG2NtFhJp1JVFthHU7rgt+0RHVpQ2&#10;eRappq6KfIs7q7qoj0oTHPTuMmfPRDzEFFIqF4e41pF1ctP0gr3j6M+OvX1yVZmkf+O898iZwcW9&#10;c2Mc4HvZD1Dozn5AoKs7QfAK9Y6YgNCNSPDyxlA7bkWIDwJpJqiFNOfxng5toa049DfOVoA/3/uf&#10;7ImqpOWspRmrePixFqg4s98ckXhaTiZpKLMw+Xw2JgGPNa/HGrduroD6WtJG8TJfk320w1UjNC+0&#10;DhYpK6mEk5S74jLiIFzFbvZpoUi1WGQzGkQv4q178nLoeiLa8/ZFoO85GYnNdzDMo5i9IWVnm/rh&#10;YLGOoE1m7AHXHm8a4sz8fuGkLXEsZ6vDWpz/AgAA//8DAFBLAwQUAAYACAAAACEAclRx0d4AAAAJ&#10;AQAADwAAAGRycy9kb3ducmV2LnhtbEyPQUvDQBSE74L/YXmCN7tpsCHEbEoRKnhQsK32uklek5Ds&#10;2yW7aeK/93nS4zDDzDf5djGDuOLoO0sK1qsIBFJl644aBafj/iEF4YOmWg+WUME3etgWtze5zmo7&#10;0wdeD6ERXEI+0wraEFwmpa9aNNqvrENi72JHowPLsZH1qGcuN4OMoyiRRnfEC612+Nxi1R8mo2DZ&#10;Ly9fJ/x8nfsjucmV5/e3/qzU/d2yewIRcAl/YfjFZ3QomKm0E9VeDAo2SbTmqIKUH7CfRDHrUsHj&#10;Jk5BFrn8/6D4AQAA//8DAFBLAQItABQABgAIAAAAIQC2gziS/gAAAOEBAAATAAAAAAAAAAAAAAAA&#10;AAAAAABbQ29udGVudF9UeXBlc10ueG1sUEsBAi0AFAAGAAgAAAAhADj9If/WAAAAlAEAAAsAAAAA&#10;AAAAAAAAAAAALwEAAF9yZWxzLy5yZWxzUEsBAi0AFAAGAAgAAAAhANW1X4J1AgAAXgUAAA4AAAAA&#10;AAAAAAAAAAAALgIAAGRycy9lMm9Eb2MueG1sUEsBAi0AFAAGAAgAAAAhAHJUcdHeAAAACQEAAA8A&#10;AAAAAAAAAAAAAAAAzwQAAGRycy9kb3ducmV2LnhtbFBLBQYAAAAABAAEAPMAAADaBQAAAAA=&#10;" adj="170" strokecolor="black [3213]" strokeweight=".5pt">
                        <v:stroke joinstyle="miter"/>
                      </v:shape>
                    </w:pict>
                  </mc:Fallback>
                </mc:AlternateContent>
              </w:r>
              <w:r w:rsidR="000700EE"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   Ready Stocks [BB789] for this Month</w:delText>
              </w:r>
            </w:del>
          </w:p>
          <w:p w14:paraId="25483DBE" w14:textId="77777777" w:rsidR="000700EE" w:rsidRPr="00B377EB" w:rsidDel="00FE742E" w:rsidRDefault="000700EE">
            <w:pPr>
              <w:contextualSpacing/>
              <w:rPr>
                <w:del w:id="21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20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------------------------------------------</w:delText>
              </w:r>
            </w:del>
          </w:p>
          <w:p w14:paraId="5F75683B" w14:textId="77777777" w:rsidR="000700EE" w:rsidRPr="00B377EB" w:rsidDel="00FE742E" w:rsidRDefault="000700EE">
            <w:pPr>
              <w:contextualSpacing/>
              <w:rPr>
                <w:del w:id="221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22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Update new stocks from how many </w:delText>
              </w:r>
            </w:del>
            <w:del w:id="223" w:author="Chai Ian" w:date="2022-03-11T22:15:00Z">
              <w:r w:rsidRPr="00B377EB" w:rsidDel="008A607B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</w:delText>
              </w:r>
            </w:del>
            <w:del w:id="224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? </w:delText>
              </w:r>
            </w:del>
            <w:del w:id="225" w:author="Chai Ian" w:date="2022-03-11T22:16:00Z">
              <w:r w:rsidRPr="00B377EB" w:rsidDel="008E47EA">
                <w:rPr>
                  <w:rFonts w:ascii="Calibri" w:hAnsi="Calibri" w:cs="Calibri"/>
                  <w:color w:val="auto"/>
                  <w:sz w:val="22"/>
                  <w:szCs w:val="22"/>
                </w:rPr>
                <w:delText>:</w:delText>
              </w:r>
            </w:del>
            <w:del w:id="226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3</w:delText>
              </w:r>
            </w:del>
          </w:p>
          <w:p w14:paraId="362C80D7" w14:textId="77777777" w:rsidR="000700EE" w:rsidRPr="00B377EB" w:rsidDel="00FE742E" w:rsidRDefault="000700EE">
            <w:pPr>
              <w:contextualSpacing/>
              <w:rPr>
                <w:del w:id="227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28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Ready stock from group 3:18</w:delText>
              </w:r>
            </w:del>
          </w:p>
          <w:p w14:paraId="6457970A" w14:textId="77777777" w:rsidR="000700EE" w:rsidRPr="00B377EB" w:rsidDel="00FE742E" w:rsidRDefault="000700EE">
            <w:pPr>
              <w:contextualSpacing/>
              <w:rPr>
                <w:del w:id="22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30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Ready stock from group 2:20</w:delText>
              </w:r>
            </w:del>
          </w:p>
          <w:p w14:paraId="0F4A39CC" w14:textId="77777777" w:rsidR="000700EE" w:rsidRPr="00B377EB" w:rsidDel="00FE742E" w:rsidRDefault="000700EE">
            <w:pPr>
              <w:contextualSpacing/>
              <w:rPr>
                <w:del w:id="231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32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Ready stock from group 1:9</w:delText>
              </w:r>
            </w:del>
          </w:p>
          <w:p w14:paraId="2D97EE73" w14:textId="77777777" w:rsidR="000700EE" w:rsidRPr="00B377EB" w:rsidDel="00FE742E" w:rsidRDefault="000700EE">
            <w:pPr>
              <w:contextualSpacing/>
              <w:rPr>
                <w:del w:id="233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34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#######################################</w:delText>
              </w:r>
            </w:del>
          </w:p>
          <w:p w14:paraId="38A3731E" w14:textId="77777777" w:rsidR="000700EE" w:rsidRPr="00B377EB" w:rsidDel="00FE742E" w:rsidRDefault="00A22507">
            <w:pPr>
              <w:contextualSpacing/>
              <w:rPr>
                <w:del w:id="235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36" w:author="Chai Ian" w:date="2022-03-11T22:25:00Z">
              <w:r w:rsidRPr="00B377EB" w:rsidDel="00FE742E">
                <w:rPr>
                  <w:rFonts w:ascii="Calibri" w:hAnsi="Calibri" w:cs="Calibri"/>
                  <w:noProof/>
                  <w:color w:val="auto"/>
                  <w:sz w:val="22"/>
                  <w:szCs w:val="22"/>
                </w:rPr>
                <mc:AlternateContent>
                  <mc:Choice Requires="wps">
                    <w:drawing>
                      <wp:anchor distT="0" distB="0" distL="114300" distR="114300" simplePos="0" relativeHeight="251675648" behindDoc="0" locked="0" layoutInCell="1" allowOverlap="1" wp14:anchorId="08E40080" wp14:editId="2DF3D550">
                        <wp:simplePos x="0" y="0"/>
                        <wp:positionH relativeFrom="column">
                          <wp:posOffset>4070985</wp:posOffset>
                        </wp:positionH>
                        <wp:positionV relativeFrom="paragraph">
                          <wp:posOffset>196850</wp:posOffset>
                        </wp:positionV>
                        <wp:extent cx="1428750" cy="323850"/>
                        <wp:effectExtent l="0" t="0" r="0" b="0"/>
                        <wp:wrapNone/>
                        <wp:docPr id="10" name="Text Box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4287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9D5E65" w14:textId="77777777" w:rsidR="00A22507" w:rsidRPr="00A22507" w:rsidRDefault="00C6008B" w:rsidP="00A22507">
                                    <w:pPr>
                                      <w:shd w:val="clear" w:color="auto" w:fill="FFFF0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ins w:id="237" w:author="Chai Ian" w:date="2022-03-11T22:13:00Z"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s</w:t>
                                      </w:r>
                                    </w:ins>
                                    <w:del w:id="238" w:author="Chai Ian" w:date="2022-03-11T22:13:00Z">
                                      <w:r w:rsidR="00A22507" w:rsidRPr="00A22507" w:rsidDel="00C6008B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delText>S</w:delText>
                                      </w:r>
                                    </w:del>
                                    <w:r w:rsidR="00A22507" w:rsidRPr="00A22507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tockUpdate</w:t>
                                    </w:r>
                                    <w:proofErr w:type="spellEnd"/>
                                    <w:r w:rsidR="00A22507" w:rsidRPr="00A22507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A22507" w:rsidRPr="00A22507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( )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8E40080" id="Text Box 10" o:spid="_x0000_s1031" type="#_x0000_t202" style="position:absolute;margin-left:320.55pt;margin-top:15.5pt;width:112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0KLgIAAFsEAAAOAAAAZHJzL2Uyb0RvYy54bWysVEtv2zAMvg/YfxB0X5xnmxlxiixFhgFB&#10;WyAdelZkKRYgi5qkxM5+/Sg5r3U7DbvIpEjx8fGjZw9trclBOK/AFHTQ61MiDIdSmV1Bv7+uPk0p&#10;8YGZkmkwoqBH4enD/OOHWWNzMYQKdCkcwSDG540taBWCzbPM80rUzPfACoNGCa5mAVW3y0rHGoxe&#10;62zY799lDbjSOuDCe7x97Ix0nuJLKXh4ltKLQHRBsbaQTpfObTyz+YzlO8dspfipDPYPVdRMGUx6&#10;CfXIAiN7p/4IVSvuwIMMPQ51BlIqLlIP2M2g/66bTcWsSL0gON5eYPL/Lyx/OmzsiyOh/QItDjAC&#10;0life7yM/bTS1fGLlRK0I4THC2yiDYTHR+Ph9H6CJo620XA0RRnDZNfX1vnwVUBNolBQh2NJaLHD&#10;2ofO9ewSk3nQqlwprZMSqSCW2pEDwyHqkGrE4L95aUOagt6NMHV8ZCA+7yJrg7Vce4pSaLctUWVB&#10;J+d+t1AeEQYHHUO85SuFta6ZDy/MISWwPaR5eMZDasBccJIoqcD9/Nt99MdJoZWSBilWUP9jz5yg&#10;RH8zOMPPg/E4cjIp48n9EBV3a9neWsy+XgICMMCFsjyJ0T/osygd1G+4DYuYFU3McMxd0HAWl6Ej&#10;Pm4TF4tFckIWWhbWZmN5DB2xi5N4bd+Ys6dxBRz0E5zJyPJ3U+t8O9QX+wBSpZFGnDtUT/AjgxMp&#10;TtsWV+RWT17Xf8L8FwAAAP//AwBQSwMEFAAGAAgAAAAhANlyeCDhAAAACQEAAA8AAABkcnMvZG93&#10;bnJldi54bWxMj0tPwzAQhO9I/Q/WInFB1ElDQxXiVAjxkLjR8BA3N16SqPE6it0k/HuWE73t7oxm&#10;v8m3s+3EiINvHSmIlxEIpMqZlmoFb+Xj1QaED5qM7hyhgh/0sC0WZ7nOjJvoFcddqAWHkM+0giaE&#10;PpPSVw1a7ZeuR2Lt2w1WB16HWppBTxxuO7mKolRa3RJ/aHSP9w1Wh93RKvi6rD9f/Pz0PiXrpH94&#10;HsubD1MqdXE+392CCDiHfzP84TM6FMy0d0cyXnQK0us4ZquCJOZObNikKR/2PKwikEUuTxsUvwAA&#10;AP//AwBQSwECLQAUAAYACAAAACEAtoM4kv4AAADhAQAAEwAAAAAAAAAAAAAAAAAAAAAAW0NvbnRl&#10;bnRfVHlwZXNdLnhtbFBLAQItABQABgAIAAAAIQA4/SH/1gAAAJQBAAALAAAAAAAAAAAAAAAAAC8B&#10;AABfcmVscy8ucmVsc1BLAQItABQABgAIAAAAIQC59u0KLgIAAFsEAAAOAAAAAAAAAAAAAAAAAC4C&#10;AABkcnMvZTJvRG9jLnhtbFBLAQItABQABgAIAAAAIQDZcngg4QAAAAkBAAAPAAAAAAAAAAAAAAAA&#10;AIgEAABkcnMvZG93bnJldi54bWxQSwUGAAAAAAQABADzAAAAlgUAAAAA&#10;" fillcolor="white [3201]" stroked="f" strokeweight=".5pt">
                        <v:textbox>
                          <w:txbxContent>
                            <w:p w14:paraId="1D9D5E65" w14:textId="77777777" w:rsidR="00A22507" w:rsidRPr="00A22507" w:rsidRDefault="00C6008B" w:rsidP="00A22507">
                              <w:pPr>
                                <w:shd w:val="clear" w:color="auto" w:fill="FFFF0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ins w:id="239" w:author="Chai Ian" w:date="2022-03-11T22:13:00Z"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</w:t>
                                </w:r>
                              </w:ins>
                              <w:del w:id="240" w:author="Chai Ian" w:date="2022-03-11T22:13:00Z">
                                <w:r w:rsidR="00A22507" w:rsidRPr="00A22507" w:rsidDel="00C6008B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delText>S</w:delText>
                                </w:r>
                              </w:del>
                              <w:r w:rsidR="00A22507" w:rsidRPr="00A22507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tockUpdate</w:t>
                              </w:r>
                              <w:proofErr w:type="spellEnd"/>
                              <w:r w:rsidR="00A22507" w:rsidRPr="00A22507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A22507" w:rsidRPr="00A22507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0700EE"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            Stocks Checking</w:delText>
              </w:r>
            </w:del>
          </w:p>
          <w:p w14:paraId="7184085B" w14:textId="77777777" w:rsidR="000700EE" w:rsidRPr="00B377EB" w:rsidDel="00FE742E" w:rsidRDefault="000700EE">
            <w:pPr>
              <w:contextualSpacing/>
              <w:rPr>
                <w:del w:id="241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42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---------------------------------------</w:delText>
              </w:r>
            </w:del>
          </w:p>
          <w:p w14:paraId="71418FAE" w14:textId="77777777" w:rsidR="000700EE" w:rsidRPr="00B377EB" w:rsidDel="00FE742E" w:rsidRDefault="000700EE">
            <w:pPr>
              <w:contextualSpacing/>
              <w:rPr>
                <w:del w:id="243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44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Enter Bean Bag Chair </w:delText>
              </w:r>
            </w:del>
            <w:del w:id="245" w:author="Chai Ian" w:date="2022-03-11T22:16:00Z">
              <w:r w:rsidRPr="00B377EB" w:rsidDel="008E47EA">
                <w:rPr>
                  <w:rFonts w:ascii="Calibri" w:hAnsi="Calibri" w:cs="Calibri"/>
                  <w:color w:val="auto"/>
                  <w:sz w:val="22"/>
                  <w:szCs w:val="22"/>
                </w:rPr>
                <w:delText>code :BB</w:delText>
              </w:r>
            </w:del>
            <w:del w:id="246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789</w:delText>
              </w:r>
            </w:del>
          </w:p>
          <w:p w14:paraId="7B31F387" w14:textId="77777777" w:rsidR="000700EE" w:rsidRPr="00B377EB" w:rsidDel="00FE742E" w:rsidRDefault="000700EE">
            <w:pPr>
              <w:contextualSpacing/>
              <w:rPr>
                <w:del w:id="247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48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</w:delText>
              </w:r>
            </w:del>
          </w:p>
          <w:p w14:paraId="465882D8" w14:textId="77777777" w:rsidR="000700EE" w:rsidRPr="00B377EB" w:rsidDel="00FE742E" w:rsidRDefault="000700EE">
            <w:pPr>
              <w:contextualSpacing/>
              <w:rPr>
                <w:del w:id="24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50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#Current# Ready Stocks Checking...</w:delText>
              </w:r>
            </w:del>
          </w:p>
          <w:p w14:paraId="4CA07B99" w14:textId="77777777" w:rsidR="000700EE" w:rsidRPr="00B377EB" w:rsidDel="00FE742E" w:rsidRDefault="000700EE">
            <w:pPr>
              <w:contextualSpacing/>
              <w:rPr>
                <w:del w:id="251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52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--------------------------------------</w:delText>
              </w:r>
            </w:del>
          </w:p>
          <w:p w14:paraId="43B28256" w14:textId="77777777" w:rsidR="000700EE" w:rsidRPr="00B377EB" w:rsidDel="00FE742E" w:rsidRDefault="000700EE">
            <w:pPr>
              <w:contextualSpacing/>
              <w:rPr>
                <w:del w:id="253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54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Code Tracing     &gt;&gt;BB789&lt;&lt;</w:delText>
              </w:r>
            </w:del>
          </w:p>
          <w:p w14:paraId="323EEA58" w14:textId="77777777" w:rsidR="000700EE" w:rsidRPr="00B377EB" w:rsidDel="00FE742E" w:rsidRDefault="000700EE">
            <w:pPr>
              <w:contextualSpacing/>
              <w:rPr>
                <w:del w:id="255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56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1 production      :9 item(s) ready</w:delText>
              </w:r>
            </w:del>
          </w:p>
          <w:p w14:paraId="32B1084A" w14:textId="77777777" w:rsidR="000700EE" w:rsidRPr="00B377EB" w:rsidDel="00FE742E" w:rsidRDefault="000700EE">
            <w:pPr>
              <w:contextualSpacing/>
              <w:rPr>
                <w:del w:id="257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58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2 production      :20 item(s) ready</w:delText>
              </w:r>
            </w:del>
          </w:p>
          <w:p w14:paraId="4C97BBF3" w14:textId="77777777" w:rsidR="000700EE" w:rsidRPr="00B377EB" w:rsidDel="00FE742E" w:rsidRDefault="000700EE">
            <w:pPr>
              <w:contextualSpacing/>
              <w:rPr>
                <w:del w:id="259" w:author="Chai Ian" w:date="2022-03-11T22:25:00Z"/>
                <w:rFonts w:ascii="Calibri" w:hAnsi="Calibri" w:cs="Calibri"/>
                <w:color w:val="auto"/>
                <w:sz w:val="22"/>
                <w:szCs w:val="22"/>
              </w:rPr>
            </w:pPr>
            <w:del w:id="260" w:author="Chai Ian" w:date="2022-03-11T22:25:00Z">
              <w:r w:rsidRPr="00B377EB" w:rsidDel="00FE742E">
                <w:rPr>
                  <w:rFonts w:ascii="Calibri" w:hAnsi="Calibri" w:cs="Calibri"/>
                  <w:color w:val="auto"/>
                  <w:sz w:val="22"/>
                  <w:szCs w:val="22"/>
                </w:rPr>
                <w:delText>Group 3 production      :18 item(s) ready</w:delText>
              </w:r>
            </w:del>
          </w:p>
          <w:p w14:paraId="7412348A" w14:textId="77777777" w:rsidR="00B377EB" w:rsidRPr="00B377EB" w:rsidRDefault="00B377EB" w:rsidP="00BB09E2">
            <w:pPr>
              <w:contextualSpacing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5077B16D" w14:textId="0204D706" w:rsidR="00E64E15" w:rsidRDefault="00E64E15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sz w:val="22"/>
          <w:szCs w:val="22"/>
        </w:rPr>
      </w:pPr>
    </w:p>
    <w:p w14:paraId="1ADE7EFD" w14:textId="77777777" w:rsidR="00CC3916" w:rsidRPr="00B377EB" w:rsidRDefault="00CC3916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rFonts w:ascii="Calibri" w:hAnsi="Calibri" w:cs="Calibri"/>
          <w:sz w:val="22"/>
          <w:szCs w:val="22"/>
        </w:rPr>
      </w:pPr>
    </w:p>
    <w:p w14:paraId="64BA61F6" w14:textId="77777777" w:rsidR="005C61DB" w:rsidRPr="00B377EB" w:rsidDel="00B750BB" w:rsidRDefault="00B377EB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del w:id="261" w:author="Chai Ian" w:date="2022-03-12T10:23:00Z"/>
          <w:rFonts w:ascii="Calibri" w:hAnsi="Calibri" w:cs="Calibri"/>
          <w:b/>
          <w:sz w:val="22"/>
          <w:szCs w:val="22"/>
          <w:u w:val="single"/>
        </w:rPr>
      </w:pPr>
      <w:del w:id="262" w:author="Chai Ian" w:date="2022-03-12T10:23:00Z">
        <w:r w:rsidRPr="00B377EB" w:rsidDel="00B750BB">
          <w:rPr>
            <w:rFonts w:ascii="Calibri" w:hAnsi="Calibri" w:cs="Calibri"/>
            <w:b/>
            <w:sz w:val="22"/>
            <w:szCs w:val="22"/>
            <w:u w:val="single"/>
          </w:rPr>
          <w:delText>Question</w:delText>
        </w:r>
        <w:r w:rsidR="00C10300" w:rsidDel="00B750BB">
          <w:rPr>
            <w:rFonts w:ascii="Calibri" w:hAnsi="Calibri" w:cs="Calibri"/>
            <w:b/>
            <w:sz w:val="22"/>
            <w:szCs w:val="22"/>
            <w:u w:val="single"/>
          </w:rPr>
          <w:delText xml:space="preserve"> 3</w:delText>
        </w:r>
      </w:del>
    </w:p>
    <w:p w14:paraId="5D4D0118" w14:textId="77777777" w:rsidR="00072FB1" w:rsidRPr="00B377EB" w:rsidDel="00B750BB" w:rsidRDefault="00072FB1" w:rsidP="0012662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contextualSpacing/>
        <w:jc w:val="both"/>
        <w:rPr>
          <w:del w:id="263" w:author="Chai Ian" w:date="2022-03-12T10:23:00Z"/>
          <w:rFonts w:ascii="Calibri" w:hAnsi="Calibri" w:cs="Calibri"/>
          <w:b/>
          <w:sz w:val="22"/>
          <w:szCs w:val="22"/>
        </w:rPr>
      </w:pPr>
    </w:p>
    <w:p w14:paraId="6E2FD0AE" w14:textId="77777777" w:rsidR="003D2B24" w:rsidRPr="00B377EB" w:rsidDel="00B750BB" w:rsidRDefault="00ED1A9C" w:rsidP="00126624">
      <w:pPr>
        <w:tabs>
          <w:tab w:val="right" w:pos="9356"/>
        </w:tabs>
        <w:spacing w:after="0" w:line="240" w:lineRule="auto"/>
        <w:contextualSpacing/>
        <w:rPr>
          <w:del w:id="264" w:author="Chai Ian" w:date="2022-03-12T10:23:00Z"/>
          <w:rFonts w:ascii="Calibri" w:hAnsi="Calibri" w:cs="Calibri"/>
          <w:sz w:val="22"/>
          <w:szCs w:val="22"/>
        </w:rPr>
      </w:pPr>
      <w:del w:id="265" w:author="Chai Ian" w:date="2022-03-12T10:23:00Z">
        <w:r w:rsidRPr="00B377EB" w:rsidDel="00B750BB">
          <w:rPr>
            <w:rFonts w:ascii="Calibri" w:hAnsi="Calibri" w:cs="Calibri"/>
            <w:color w:val="auto"/>
            <w:sz w:val="22"/>
            <w:szCs w:val="22"/>
          </w:rPr>
          <w:delText xml:space="preserve">Based on the requirements and sample output given below, write a full program for </w:delText>
        </w:r>
        <w:r w:rsidR="00AC436B" w:rsidRPr="00B377EB" w:rsidDel="00B750BB">
          <w:rPr>
            <w:rFonts w:ascii="Calibri" w:hAnsi="Calibri" w:cs="Calibri"/>
            <w:b/>
            <w:color w:val="auto"/>
            <w:sz w:val="22"/>
            <w:szCs w:val="22"/>
          </w:rPr>
          <w:delText xml:space="preserve">class </w:delText>
        </w:r>
        <w:r w:rsidR="00AC436B" w:rsidRPr="00CC3916" w:rsidDel="00B750BB">
          <w:rPr>
            <w:rFonts w:ascii="Calibri" w:hAnsi="Calibri" w:cs="Calibri"/>
            <w:b/>
            <w:i/>
            <w:color w:val="auto"/>
            <w:sz w:val="22"/>
            <w:szCs w:val="22"/>
          </w:rPr>
          <w:delText>Number</w:delText>
        </w:r>
        <w:r w:rsidRPr="00B377EB" w:rsidDel="00B750BB">
          <w:rPr>
            <w:rFonts w:ascii="Calibri" w:hAnsi="Calibri" w:cs="Calibri"/>
            <w:b/>
            <w:i/>
            <w:color w:val="auto"/>
            <w:sz w:val="22"/>
            <w:szCs w:val="22"/>
          </w:rPr>
          <w:delText>.</w:delText>
        </w:r>
        <w:r w:rsidRPr="00B377EB" w:rsidDel="00B750BB">
          <w:rPr>
            <w:rFonts w:ascii="Calibri" w:hAnsi="Calibri" w:cs="Calibri"/>
            <w:color w:val="auto"/>
            <w:sz w:val="22"/>
            <w:szCs w:val="22"/>
          </w:rPr>
          <w:delText xml:space="preserve"> </w:delText>
        </w:r>
        <w:r w:rsidRPr="00B377EB" w:rsidDel="00B750BB">
          <w:rPr>
            <w:rFonts w:ascii="Calibri" w:hAnsi="Calibri" w:cs="Calibri"/>
            <w:sz w:val="22"/>
            <w:szCs w:val="22"/>
          </w:rPr>
          <w:tab/>
        </w:r>
      </w:del>
    </w:p>
    <w:p w14:paraId="3B6590AF" w14:textId="77777777" w:rsidR="00E46473" w:rsidRPr="00CC3916" w:rsidDel="00B750BB" w:rsidRDefault="00E46473" w:rsidP="00126624">
      <w:pPr>
        <w:pStyle w:val="ListParagraph"/>
        <w:numPr>
          <w:ilvl w:val="0"/>
          <w:numId w:val="11"/>
        </w:numPr>
        <w:tabs>
          <w:tab w:val="right" w:pos="9356"/>
        </w:tabs>
        <w:rPr>
          <w:del w:id="266" w:author="Chai Ian" w:date="2022-03-12T10:23:00Z"/>
          <w:rFonts w:ascii="Calibri" w:hAnsi="Calibri" w:cs="Calibri"/>
          <w:sz w:val="22"/>
          <w:szCs w:val="22"/>
        </w:rPr>
      </w:pPr>
      <w:del w:id="267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Declare for data members as private: </w:delText>
        </w:r>
        <w:r w:rsidRPr="00CC3916" w:rsidDel="00B750BB">
          <w:rPr>
            <w:rFonts w:ascii="Calibri" w:hAnsi="Calibri" w:cs="Calibri"/>
            <w:b/>
            <w:i/>
            <w:sz w:val="22"/>
            <w:szCs w:val="22"/>
          </w:rPr>
          <w:delText>no</w:delText>
        </w:r>
        <w:r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(int), </w:delText>
        </w:r>
        <w:r w:rsidRPr="00CC3916" w:rsidDel="00B750BB">
          <w:rPr>
            <w:rFonts w:ascii="Calibri" w:hAnsi="Calibri" w:cs="Calibri"/>
            <w:b/>
            <w:i/>
            <w:sz w:val="22"/>
            <w:szCs w:val="22"/>
          </w:rPr>
          <w:delText>index</w:delText>
        </w:r>
        <w:r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(int), </w:delText>
        </w:r>
        <w:r w:rsidRPr="00CC3916" w:rsidDel="00B750BB">
          <w:rPr>
            <w:rFonts w:ascii="Calibri" w:hAnsi="Calibri" w:cs="Calibri"/>
            <w:b/>
            <w:i/>
            <w:sz w:val="22"/>
            <w:szCs w:val="22"/>
          </w:rPr>
          <w:delText>sample</w:delText>
        </w:r>
        <w:r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(int)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and </w:delText>
        </w:r>
        <w:r w:rsidRPr="00CC3916" w:rsidDel="00B750BB">
          <w:rPr>
            <w:rFonts w:ascii="Calibri" w:hAnsi="Calibri" w:cs="Calibri"/>
            <w:b/>
            <w:i/>
            <w:sz w:val="22"/>
            <w:szCs w:val="22"/>
          </w:rPr>
          <w:delText>numbers</w:delText>
        </w:r>
        <w:r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(int)</w:delText>
        </w:r>
        <w:r w:rsidRPr="00CC3916" w:rsidDel="00B750BB">
          <w:rPr>
            <w:rFonts w:ascii="Calibri" w:hAnsi="Calibri" w:cs="Calibri"/>
            <w:sz w:val="22"/>
            <w:szCs w:val="22"/>
          </w:rPr>
          <w:delText>.</w:delText>
        </w:r>
      </w:del>
    </w:p>
    <w:p w14:paraId="426C4B96" w14:textId="77777777" w:rsidR="00CC3916" w:rsidRPr="00B377EB" w:rsidDel="00B750BB" w:rsidRDefault="00CC3916" w:rsidP="00CC3916">
      <w:pPr>
        <w:pStyle w:val="ListParagraph"/>
        <w:tabs>
          <w:tab w:val="right" w:pos="9356"/>
        </w:tabs>
        <w:rPr>
          <w:del w:id="268" w:author="Chai Ian" w:date="2022-03-12T10:23:00Z"/>
          <w:rFonts w:ascii="Calibri" w:hAnsi="Calibri" w:cs="Calibri"/>
          <w:sz w:val="22"/>
          <w:szCs w:val="22"/>
        </w:rPr>
      </w:pPr>
    </w:p>
    <w:p w14:paraId="4F9C944E" w14:textId="77777777" w:rsidR="00360082" w:rsidRPr="00360082" w:rsidDel="00B750BB" w:rsidRDefault="00EE30D6" w:rsidP="00360082">
      <w:pPr>
        <w:pStyle w:val="ListParagraph"/>
        <w:numPr>
          <w:ilvl w:val="0"/>
          <w:numId w:val="11"/>
        </w:numPr>
        <w:tabs>
          <w:tab w:val="right" w:pos="9356"/>
        </w:tabs>
        <w:rPr>
          <w:del w:id="269" w:author="Chai Ian" w:date="2022-03-12T10:23:00Z"/>
          <w:rFonts w:ascii="Calibri" w:hAnsi="Calibri" w:cs="Calibri"/>
          <w:sz w:val="22"/>
          <w:szCs w:val="22"/>
        </w:rPr>
      </w:pPr>
      <w:del w:id="270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Define default constructor </w:delText>
        </w:r>
      </w:del>
      <w:del w:id="271" w:author="Chai Ian" w:date="2022-03-11T22:30:00Z">
        <w:r w:rsidRPr="00B377EB" w:rsidDel="00E816A3">
          <w:rPr>
            <w:rFonts w:ascii="Calibri" w:hAnsi="Calibri" w:cs="Calibri"/>
            <w:sz w:val="22"/>
            <w:szCs w:val="22"/>
          </w:rPr>
          <w:delText xml:space="preserve">and </w:delText>
        </w:r>
      </w:del>
      <w:del w:id="272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display the header of this numbers sorting activity.</w:delText>
        </w:r>
      </w:del>
    </w:p>
    <w:p w14:paraId="44F253DF" w14:textId="77777777" w:rsidR="00360082" w:rsidRPr="00360082" w:rsidDel="00B750BB" w:rsidRDefault="00360082" w:rsidP="00360082">
      <w:pPr>
        <w:pStyle w:val="ListParagraph"/>
        <w:tabs>
          <w:tab w:val="right" w:pos="9356"/>
        </w:tabs>
        <w:rPr>
          <w:del w:id="273" w:author="Chai Ian" w:date="2022-03-12T10:23:00Z"/>
          <w:rFonts w:ascii="Calibri" w:hAnsi="Calibri" w:cs="Calibri"/>
          <w:sz w:val="22"/>
          <w:szCs w:val="22"/>
        </w:rPr>
      </w:pPr>
    </w:p>
    <w:p w14:paraId="1F885C31" w14:textId="77777777" w:rsidR="00ED1A9C" w:rsidRPr="00B377EB" w:rsidDel="00B750BB" w:rsidRDefault="00ED1A9C" w:rsidP="00126624">
      <w:pPr>
        <w:pStyle w:val="ListParagraph"/>
        <w:numPr>
          <w:ilvl w:val="0"/>
          <w:numId w:val="11"/>
        </w:numPr>
        <w:tabs>
          <w:tab w:val="right" w:pos="9356"/>
        </w:tabs>
        <w:rPr>
          <w:del w:id="274" w:author="Chai Ian" w:date="2022-03-12T10:23:00Z"/>
          <w:rFonts w:ascii="Calibri" w:hAnsi="Calibri" w:cs="Calibri"/>
          <w:sz w:val="22"/>
          <w:szCs w:val="22"/>
        </w:rPr>
      </w:pPr>
      <w:del w:id="275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Define</w:delText>
        </w:r>
        <w:r w:rsidR="00F80C09"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276" w:author="Chai Ian" w:date="2022-03-11T22:31:00Z">
        <w:r w:rsidR="00EE30D6" w:rsidRPr="00B377EB" w:rsidDel="006066B8">
          <w:rPr>
            <w:rFonts w:ascii="Calibri" w:hAnsi="Calibri" w:cs="Calibri"/>
            <w:b/>
            <w:i/>
            <w:sz w:val="22"/>
            <w:szCs w:val="22"/>
          </w:rPr>
          <w:delText>S</w:delText>
        </w:r>
      </w:del>
      <w:del w:id="277" w:author="Chai Ian" w:date="2022-03-12T10:23:00Z">
        <w:r w:rsidR="00EE30D6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mallestNumb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 xml:space="preserve"> (…)</w:delText>
        </w:r>
      </w:del>
      <w:del w:id="278" w:author="Chai Ian" w:date="2022-03-11T22:39:00Z">
        <w:r w:rsidRPr="00B377EB" w:rsidDel="00203AF2">
          <w:rPr>
            <w:rFonts w:ascii="Calibri" w:hAnsi="Calibri" w:cs="Calibri"/>
            <w:b/>
            <w:i/>
            <w:sz w:val="22"/>
            <w:szCs w:val="22"/>
          </w:rPr>
          <w:delText xml:space="preserve"> </w:delText>
        </w:r>
        <w:r w:rsidRPr="00B377EB" w:rsidDel="00203AF2">
          <w:rPr>
            <w:rFonts w:ascii="Calibri" w:hAnsi="Calibri" w:cs="Calibri"/>
            <w:sz w:val="22"/>
            <w:szCs w:val="22"/>
          </w:rPr>
          <w:delText>function</w:delText>
        </w:r>
      </w:del>
      <w:del w:id="279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, </w:delText>
        </w:r>
      </w:del>
      <w:del w:id="280" w:author="Chai Ian" w:date="2022-03-11T22:31:00Z">
        <w:r w:rsidRPr="00B377EB" w:rsidDel="00527BC2">
          <w:rPr>
            <w:rFonts w:ascii="Calibri" w:hAnsi="Calibri" w:cs="Calibri"/>
            <w:sz w:val="22"/>
            <w:szCs w:val="22"/>
          </w:rPr>
          <w:delText xml:space="preserve">pass </w:delText>
        </w:r>
      </w:del>
      <w:del w:id="281" w:author="Chai Ian" w:date="2022-03-12T10:23:00Z">
        <w:r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3 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parameters (</w:delText>
        </w:r>
        <w:r w:rsidR="00EE30D6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numb [ ]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, </w:delText>
        </w:r>
        <w:r w:rsidR="00EE30D6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element</w:delText>
        </w:r>
        <w:r w:rsidR="00701D9E"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282" w:author="Chai Ian" w:date="2022-03-11T22:32:00Z">
        <w:r w:rsidR="00701D9E" w:rsidRPr="00B377EB" w:rsidDel="00527BC2">
          <w:rPr>
            <w:rFonts w:ascii="Calibri" w:hAnsi="Calibri" w:cs="Calibri"/>
            <w:sz w:val="22"/>
            <w:szCs w:val="22"/>
          </w:rPr>
          <w:delText>with integer data type</w:delText>
        </w:r>
        <w:r w:rsidRPr="00B377EB" w:rsidDel="00527BC2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283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and 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>size</w:delText>
        </w:r>
      </w:del>
      <w:del w:id="284" w:author="Chai Ian" w:date="2022-03-11T22:32:00Z">
        <w:r w:rsidRPr="00B377EB" w:rsidDel="00527BC2">
          <w:rPr>
            <w:rFonts w:ascii="Calibri" w:hAnsi="Calibri" w:cs="Calibri"/>
            <w:sz w:val="22"/>
            <w:szCs w:val="22"/>
          </w:rPr>
          <w:delText xml:space="preserve"> </w:delText>
        </w:r>
        <w:r w:rsidR="00EE30D6" w:rsidRPr="00B377EB" w:rsidDel="00527BC2">
          <w:rPr>
            <w:rFonts w:ascii="Calibri" w:hAnsi="Calibri" w:cs="Calibri"/>
            <w:sz w:val="22"/>
            <w:szCs w:val="22"/>
          </w:rPr>
          <w:delText>with integer data type</w:delText>
        </w:r>
      </w:del>
      <w:del w:id="285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)</w:delText>
        </w:r>
      </w:del>
      <w:del w:id="286" w:author="Chai Ian" w:date="2022-03-11T22:32:00Z">
        <w:r w:rsidRPr="00B377EB" w:rsidDel="00527BC2">
          <w:rPr>
            <w:rFonts w:ascii="Calibri" w:hAnsi="Calibri" w:cs="Calibri"/>
            <w:sz w:val="22"/>
            <w:szCs w:val="22"/>
          </w:rPr>
          <w:delText xml:space="preserve"> to this function</w:delText>
        </w:r>
        <w:r w:rsidR="00EE30D6" w:rsidRPr="00B377EB" w:rsidDel="00527BC2">
          <w:rPr>
            <w:rFonts w:ascii="Calibri" w:hAnsi="Calibri" w:cs="Calibri"/>
            <w:sz w:val="22"/>
            <w:szCs w:val="22"/>
          </w:rPr>
          <w:delText>’</w:delText>
        </w:r>
        <w:r w:rsidR="00701D9E" w:rsidRPr="00B377EB" w:rsidDel="00527BC2">
          <w:rPr>
            <w:rFonts w:ascii="Calibri" w:hAnsi="Calibri" w:cs="Calibri"/>
            <w:sz w:val="22"/>
            <w:szCs w:val="22"/>
          </w:rPr>
          <w:delText>s header</w:delText>
        </w:r>
      </w:del>
      <w:del w:id="287" w:author="Chai Ian" w:date="2022-03-11T22:39:00Z">
        <w:r w:rsidRPr="00B377EB" w:rsidDel="00351BC0">
          <w:rPr>
            <w:rFonts w:ascii="Calibri" w:hAnsi="Calibri" w:cs="Calibri"/>
            <w:sz w:val="22"/>
            <w:szCs w:val="22"/>
          </w:rPr>
          <w:delText>.</w:delText>
        </w:r>
      </w:del>
    </w:p>
    <w:p w14:paraId="4D4596E5" w14:textId="77777777" w:rsidR="00EE30D6" w:rsidRPr="00B377EB" w:rsidDel="00B750BB" w:rsidRDefault="00EE30D6" w:rsidP="00CC3916">
      <w:pPr>
        <w:pStyle w:val="ListParagraph"/>
        <w:numPr>
          <w:ilvl w:val="1"/>
          <w:numId w:val="11"/>
        </w:numPr>
        <w:ind w:left="1276"/>
        <w:rPr>
          <w:del w:id="288" w:author="Chai Ian" w:date="2022-03-12T10:23:00Z"/>
          <w:rFonts w:ascii="Calibri" w:hAnsi="Calibri" w:cs="Calibri"/>
          <w:sz w:val="22"/>
          <w:szCs w:val="22"/>
        </w:rPr>
      </w:pPr>
      <w:del w:id="289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Initialize the parameter</w:delText>
        </w:r>
        <w:r w:rsidR="00701D9E" w:rsidRPr="00B377EB" w:rsidDel="00B750BB">
          <w:rPr>
            <w:rFonts w:ascii="Calibri" w:hAnsi="Calibri" w:cs="Calibri"/>
            <w:sz w:val="22"/>
            <w:szCs w:val="22"/>
          </w:rPr>
          <w:delText>s</w:delText>
        </w:r>
      </w:del>
      <w:del w:id="290" w:author="Chai Ian" w:date="2022-03-11T22:32:00Z">
        <w:r w:rsidR="00701D9E" w:rsidRPr="00B377EB" w:rsidDel="009047E6">
          <w:rPr>
            <w:rFonts w:ascii="Calibri" w:hAnsi="Calibri" w:cs="Calibri"/>
            <w:sz w:val="22"/>
            <w:szCs w:val="22"/>
          </w:rPr>
          <w:delText xml:space="preserve"> as </w:delText>
        </w:r>
        <w:r w:rsidR="00701D9E" w:rsidRPr="00B377EB" w:rsidDel="00A0499D">
          <w:rPr>
            <w:rFonts w:ascii="Calibri" w:hAnsi="Calibri" w:cs="Calibri"/>
            <w:sz w:val="22"/>
            <w:szCs w:val="22"/>
          </w:rPr>
          <w:delText>below</w:delText>
        </w:r>
      </w:del>
      <w:del w:id="291" w:author="Chai Ian" w:date="2022-03-12T10:23:00Z">
        <w:r w:rsidR="00701D9E" w:rsidRPr="00B377EB" w:rsidDel="00B750BB">
          <w:rPr>
            <w:rFonts w:ascii="Calibri" w:hAnsi="Calibri" w:cs="Calibri"/>
            <w:sz w:val="22"/>
            <w:szCs w:val="22"/>
          </w:rPr>
          <w:delText>:</w:delText>
        </w:r>
      </w:del>
    </w:p>
    <w:p w14:paraId="01BAB9E5" w14:textId="77777777" w:rsidR="00701D9E" w:rsidRPr="00B377EB" w:rsidDel="00B750BB" w:rsidRDefault="00701D9E" w:rsidP="00CC3916">
      <w:pPr>
        <w:pStyle w:val="ListParagraph"/>
        <w:numPr>
          <w:ilvl w:val="2"/>
          <w:numId w:val="11"/>
        </w:numPr>
        <w:ind w:left="1560" w:hanging="322"/>
        <w:rPr>
          <w:del w:id="292" w:author="Chai Ian" w:date="2022-03-12T10:23:00Z"/>
          <w:rFonts w:ascii="Calibri" w:hAnsi="Calibri" w:cs="Calibri"/>
          <w:sz w:val="22"/>
          <w:szCs w:val="22"/>
        </w:rPr>
      </w:pPr>
      <w:del w:id="293" w:author="Chai Ian" w:date="2022-03-12T10:23:00Z">
        <w:r w:rsidRPr="00360082" w:rsidDel="00B750BB">
          <w:rPr>
            <w:rFonts w:ascii="Calibri" w:hAnsi="Calibri" w:cs="Calibri"/>
            <w:i/>
            <w:sz w:val="22"/>
            <w:szCs w:val="22"/>
          </w:rPr>
          <w:delText>element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to </w:delText>
        </w:r>
        <w:r w:rsidRPr="00360082" w:rsidDel="00B750BB">
          <w:rPr>
            <w:rFonts w:ascii="Calibri" w:hAnsi="Calibri" w:cs="Calibri"/>
            <w:b/>
            <w:i/>
            <w:sz w:val="22"/>
            <w:szCs w:val="22"/>
          </w:rPr>
          <w:delText>index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, </w:delText>
        </w:r>
        <w:r w:rsidRPr="00360082" w:rsidDel="00B750BB">
          <w:rPr>
            <w:rFonts w:ascii="Calibri" w:hAnsi="Calibri" w:cs="Calibri"/>
            <w:i/>
            <w:sz w:val="22"/>
            <w:szCs w:val="22"/>
          </w:rPr>
          <w:delText>size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to </w:delText>
        </w:r>
        <w:r w:rsidRPr="00360082" w:rsidDel="00B750BB">
          <w:rPr>
            <w:rFonts w:ascii="Calibri" w:hAnsi="Calibri" w:cs="Calibri"/>
            <w:b/>
            <w:i/>
            <w:sz w:val="22"/>
            <w:szCs w:val="22"/>
          </w:rPr>
          <w:delText>sample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and </w:delText>
        </w:r>
        <w:r w:rsidRPr="00360082" w:rsidDel="00B750BB">
          <w:rPr>
            <w:rFonts w:ascii="Calibri" w:hAnsi="Calibri" w:cs="Calibri"/>
            <w:i/>
            <w:sz w:val="22"/>
            <w:szCs w:val="22"/>
          </w:rPr>
          <w:delText>numb[..]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to </w:delText>
        </w:r>
        <w:r w:rsidRPr="00360082" w:rsidDel="00B750BB">
          <w:rPr>
            <w:rFonts w:ascii="Calibri" w:hAnsi="Calibri" w:cs="Calibri"/>
            <w:b/>
            <w:i/>
            <w:sz w:val="22"/>
            <w:szCs w:val="22"/>
          </w:rPr>
          <w:delText>no</w:delText>
        </w:r>
      </w:del>
      <w:del w:id="294" w:author="Chai Ian" w:date="2022-03-11T22:33:00Z">
        <w:r w:rsidRPr="00B377EB" w:rsidDel="00FB3DBB">
          <w:rPr>
            <w:rFonts w:ascii="Calibri" w:hAnsi="Calibri" w:cs="Calibri"/>
            <w:sz w:val="22"/>
            <w:szCs w:val="22"/>
          </w:rPr>
          <w:delText xml:space="preserve"> with </w:delText>
        </w:r>
      </w:del>
      <w:del w:id="295" w:author="Chai Ian" w:date="2022-03-12T10:23:00Z">
        <w:r w:rsidRPr="00DC54F7" w:rsidDel="00B750BB">
          <w:rPr>
            <w:rFonts w:ascii="Calibri" w:hAnsi="Calibri" w:cs="Calibri"/>
            <w:i/>
            <w:sz w:val="22"/>
            <w:szCs w:val="22"/>
          </w:rPr>
          <w:delText>element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296" w:author="Chai Ian" w:date="2022-03-11T22:33:00Z">
        <w:r w:rsidRPr="00B377EB" w:rsidDel="00FB3DBB">
          <w:rPr>
            <w:rFonts w:ascii="Calibri" w:hAnsi="Calibri" w:cs="Calibri"/>
            <w:sz w:val="22"/>
            <w:szCs w:val="22"/>
          </w:rPr>
          <w:delText xml:space="preserve">value </w:delText>
        </w:r>
        <w:r w:rsidRPr="00B377EB" w:rsidDel="000E0993">
          <w:rPr>
            <w:rFonts w:ascii="Calibri" w:hAnsi="Calibri" w:cs="Calibri"/>
            <w:sz w:val="22"/>
            <w:szCs w:val="22"/>
          </w:rPr>
          <w:delText xml:space="preserve">is </w:delText>
        </w:r>
        <w:r w:rsidRPr="00B377EB" w:rsidDel="00FB3DBB">
          <w:rPr>
            <w:rFonts w:ascii="Calibri" w:hAnsi="Calibri" w:cs="Calibri"/>
            <w:sz w:val="22"/>
            <w:szCs w:val="22"/>
          </w:rPr>
          <w:delText>set as</w:delText>
        </w:r>
      </w:del>
      <w:del w:id="297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 the array size.</w:delText>
        </w:r>
      </w:del>
    </w:p>
    <w:p w14:paraId="737A2C7A" w14:textId="77777777" w:rsidR="00701D9E" w:rsidDel="00D01D77" w:rsidRDefault="00ED1A9C" w:rsidP="00D01D77">
      <w:pPr>
        <w:pStyle w:val="ListParagraph"/>
        <w:numPr>
          <w:ilvl w:val="1"/>
          <w:numId w:val="11"/>
        </w:numPr>
        <w:ind w:left="1276"/>
        <w:rPr>
          <w:del w:id="298" w:author="Chai Ian" w:date="2022-03-11T22:35:00Z"/>
          <w:rFonts w:ascii="Calibri" w:hAnsi="Calibri" w:cs="Calibri"/>
          <w:sz w:val="22"/>
          <w:szCs w:val="22"/>
        </w:rPr>
      </w:pPr>
      <w:del w:id="299" w:author="Chai Ian" w:date="2022-03-11T22:34:00Z">
        <w:r w:rsidRPr="00B377EB" w:rsidDel="00D915B3">
          <w:rPr>
            <w:rFonts w:ascii="Calibri" w:hAnsi="Calibri" w:cs="Calibri"/>
            <w:sz w:val="22"/>
            <w:szCs w:val="22"/>
          </w:rPr>
          <w:delText xml:space="preserve">In this function, </w:delText>
        </w:r>
        <w:r w:rsidR="00F80C09" w:rsidRPr="00B377EB" w:rsidDel="00D915B3">
          <w:rPr>
            <w:rFonts w:ascii="Calibri" w:hAnsi="Calibri" w:cs="Calibri"/>
            <w:sz w:val="22"/>
            <w:szCs w:val="22"/>
          </w:rPr>
          <w:delText>u</w:delText>
        </w:r>
      </w:del>
      <w:del w:id="300" w:author="Chai Ian" w:date="2022-03-12T10:23:00Z">
        <w:r w:rsidR="00F80C09" w:rsidRPr="00B377EB" w:rsidDel="00B750BB">
          <w:rPr>
            <w:rFonts w:ascii="Calibri" w:hAnsi="Calibri" w:cs="Calibri"/>
            <w:sz w:val="22"/>
            <w:szCs w:val="22"/>
          </w:rPr>
          <w:delText>s</w:delText>
        </w:r>
        <w:r w:rsidR="00701D9E" w:rsidRPr="00B377EB" w:rsidDel="00B750BB">
          <w:rPr>
            <w:rFonts w:ascii="Calibri" w:hAnsi="Calibri" w:cs="Calibri"/>
            <w:sz w:val="22"/>
            <w:szCs w:val="22"/>
          </w:rPr>
          <w:delText xml:space="preserve">e </w:delText>
        </w:r>
        <w:r w:rsidR="00701D9E" w:rsidRPr="00360082" w:rsidDel="00B750BB">
          <w:rPr>
            <w:rFonts w:ascii="Calibri" w:hAnsi="Calibri" w:cs="Calibri"/>
            <w:b/>
            <w:i/>
            <w:sz w:val="22"/>
            <w:szCs w:val="22"/>
          </w:rPr>
          <w:delText>for</w:delText>
        </w:r>
      </w:del>
      <w:del w:id="301" w:author="Chai Ian" w:date="2022-03-11T22:34:00Z">
        <w:r w:rsidR="00701D9E" w:rsidRPr="00B377EB" w:rsidDel="00883CD6">
          <w:rPr>
            <w:rFonts w:ascii="Calibri" w:hAnsi="Calibri" w:cs="Calibri"/>
            <w:b/>
            <w:sz w:val="22"/>
            <w:szCs w:val="22"/>
          </w:rPr>
          <w:delText>-</w:delText>
        </w:r>
      </w:del>
      <w:del w:id="302" w:author="Chai Ian" w:date="2022-03-12T10:23:00Z">
        <w:r w:rsidR="00701D9E" w:rsidRPr="00B377EB" w:rsidDel="00B750BB">
          <w:rPr>
            <w:rFonts w:ascii="Calibri" w:hAnsi="Calibri" w:cs="Calibri"/>
            <w:b/>
            <w:sz w:val="22"/>
            <w:szCs w:val="22"/>
          </w:rPr>
          <w:delText>loop</w:delText>
        </w:r>
      </w:del>
      <w:del w:id="303" w:author="Chai Ian" w:date="2022-03-11T22:34:00Z">
        <w:r w:rsidR="00EB7162" w:rsidRPr="00B377EB" w:rsidDel="00883CD6">
          <w:rPr>
            <w:rFonts w:ascii="Calibri" w:hAnsi="Calibri" w:cs="Calibri"/>
            <w:b/>
            <w:sz w:val="22"/>
            <w:szCs w:val="22"/>
          </w:rPr>
          <w:delText xml:space="preserve"> </w:delText>
        </w:r>
        <w:r w:rsidR="00EB7162" w:rsidRPr="00B377EB" w:rsidDel="00883CD6">
          <w:rPr>
            <w:rFonts w:ascii="Calibri" w:hAnsi="Calibri" w:cs="Calibri"/>
            <w:sz w:val="22"/>
            <w:szCs w:val="22"/>
          </w:rPr>
          <w:delText>as a header</w:delText>
        </w:r>
        <w:r w:rsidR="00EB7162" w:rsidRPr="00B377EB" w:rsidDel="00BB6DDC">
          <w:rPr>
            <w:rFonts w:ascii="Calibri" w:hAnsi="Calibri" w:cs="Calibri"/>
            <w:sz w:val="22"/>
            <w:szCs w:val="22"/>
          </w:rPr>
          <w:delText>;</w:delText>
        </w:r>
        <w:r w:rsidR="00701D9E" w:rsidRPr="00B377EB" w:rsidDel="00BB6DDC">
          <w:rPr>
            <w:rFonts w:ascii="Calibri" w:hAnsi="Calibri" w:cs="Calibri"/>
            <w:sz w:val="22"/>
            <w:szCs w:val="22"/>
          </w:rPr>
          <w:delText xml:space="preserve"> </w:delText>
        </w:r>
      </w:del>
    </w:p>
    <w:p w14:paraId="31093D8F" w14:textId="77777777" w:rsidR="00ED1A9C" w:rsidRPr="00CC3916" w:rsidDel="00B750BB" w:rsidRDefault="00F80C09">
      <w:pPr>
        <w:pStyle w:val="ListParagraph"/>
        <w:ind w:left="1276"/>
        <w:rPr>
          <w:del w:id="304" w:author="Chai Ian" w:date="2022-03-12T10:23:00Z"/>
          <w:rFonts w:ascii="Calibri" w:hAnsi="Calibri" w:cs="Calibri"/>
          <w:sz w:val="22"/>
          <w:szCs w:val="22"/>
        </w:rPr>
        <w:pPrChange w:id="305" w:author="Chai Ian" w:date="2022-03-11T22:36:00Z">
          <w:pPr>
            <w:ind w:left="1276"/>
          </w:pPr>
        </w:pPrChange>
      </w:pPr>
      <w:del w:id="306" w:author="Chai Ian" w:date="2022-03-11T22:35:00Z">
        <w:r w:rsidRPr="00360082" w:rsidDel="00D01D77">
          <w:rPr>
            <w:rFonts w:ascii="Calibri" w:hAnsi="Calibri" w:cs="Calibri"/>
            <w:sz w:val="22"/>
            <w:szCs w:val="22"/>
          </w:rPr>
          <w:delText>[</w:delText>
        </w:r>
        <w:r w:rsidR="00701D9E" w:rsidRPr="00CC3916" w:rsidDel="00D01D77">
          <w:rPr>
            <w:rFonts w:ascii="Calibri" w:hAnsi="Calibri" w:cs="Calibri"/>
            <w:b/>
            <w:sz w:val="22"/>
            <w:szCs w:val="22"/>
          </w:rPr>
          <w:delText>Hint:</w:delText>
        </w:r>
        <w:r w:rsidR="00701D9E" w:rsidRPr="00CC3916" w:rsidDel="00D01D77">
          <w:rPr>
            <w:rFonts w:ascii="Calibri" w:hAnsi="Calibri" w:cs="Calibri"/>
            <w:sz w:val="22"/>
            <w:szCs w:val="22"/>
          </w:rPr>
          <w:delText xml:space="preserve"> </w:delText>
        </w:r>
        <w:r w:rsidR="00701D9E" w:rsidRPr="00360082" w:rsidDel="00D01D77">
          <w:rPr>
            <w:rFonts w:ascii="Calibri" w:hAnsi="Calibri" w:cs="Calibri"/>
            <w:i/>
            <w:sz w:val="22"/>
            <w:szCs w:val="22"/>
          </w:rPr>
          <w:delText>for (int i=element+1; i&lt;size; i++</w:delText>
        </w:r>
        <w:r w:rsidRPr="00360082" w:rsidDel="00D01D77">
          <w:rPr>
            <w:rFonts w:ascii="Calibri" w:hAnsi="Calibri" w:cs="Calibri"/>
            <w:i/>
            <w:sz w:val="22"/>
            <w:szCs w:val="22"/>
          </w:rPr>
          <w:delText>)</w:delText>
        </w:r>
        <w:r w:rsidRPr="00CC3916" w:rsidDel="00D01D77">
          <w:rPr>
            <w:rFonts w:ascii="Calibri" w:hAnsi="Calibri" w:cs="Calibri"/>
            <w:b/>
            <w:sz w:val="22"/>
            <w:szCs w:val="22"/>
          </w:rPr>
          <w:delText>]</w:delText>
        </w:r>
        <w:r w:rsidR="00701D9E" w:rsidRPr="00CC3916" w:rsidDel="00D01D77">
          <w:rPr>
            <w:rFonts w:ascii="Calibri" w:hAnsi="Calibri" w:cs="Calibri"/>
            <w:sz w:val="22"/>
            <w:szCs w:val="22"/>
          </w:rPr>
          <w:delText xml:space="preserve"> </w:delText>
        </w:r>
        <w:r w:rsidR="00EB7162" w:rsidRPr="00CC3916" w:rsidDel="00D01D77">
          <w:rPr>
            <w:rFonts w:ascii="Calibri" w:hAnsi="Calibri" w:cs="Calibri"/>
            <w:sz w:val="22"/>
            <w:szCs w:val="22"/>
          </w:rPr>
          <w:delText xml:space="preserve">in finding </w:delText>
        </w:r>
        <w:r w:rsidR="00ED1A9C" w:rsidRPr="00CC3916" w:rsidDel="00D01D77">
          <w:rPr>
            <w:rFonts w:ascii="Calibri" w:hAnsi="Calibri" w:cs="Calibri"/>
            <w:sz w:val="22"/>
            <w:szCs w:val="22"/>
          </w:rPr>
          <w:delText>the smallest integer from the unsorted list and return the index of the smallest integer.</w:delText>
        </w:r>
      </w:del>
    </w:p>
    <w:p w14:paraId="4A8B5D75" w14:textId="77777777" w:rsidR="00ED1A9C" w:rsidRPr="00B377EB" w:rsidDel="00B750BB" w:rsidRDefault="00ED1A9C" w:rsidP="00126624">
      <w:pPr>
        <w:pStyle w:val="ListParagraph"/>
        <w:numPr>
          <w:ilvl w:val="0"/>
          <w:numId w:val="11"/>
        </w:numPr>
        <w:rPr>
          <w:del w:id="307" w:author="Chai Ian" w:date="2022-03-12T10:23:00Z"/>
          <w:rFonts w:ascii="Calibri" w:hAnsi="Calibri" w:cs="Calibri"/>
          <w:sz w:val="22"/>
          <w:szCs w:val="22"/>
        </w:rPr>
      </w:pPr>
      <w:del w:id="308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Define</w:delText>
        </w:r>
        <w:r w:rsidR="00F80C09"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309" w:author="Chai Ian" w:date="2022-03-11T22:40:00Z">
        <w:r w:rsidRPr="00B377EB" w:rsidDel="00203AF2">
          <w:rPr>
            <w:rFonts w:ascii="Calibri" w:hAnsi="Calibri" w:cs="Calibri"/>
            <w:b/>
            <w:i/>
            <w:sz w:val="22"/>
            <w:szCs w:val="22"/>
          </w:rPr>
          <w:delText>select</w:delText>
        </w:r>
        <w:r w:rsidR="00F80C09" w:rsidRPr="00B377EB" w:rsidDel="00203AF2">
          <w:rPr>
            <w:rFonts w:ascii="Calibri" w:hAnsi="Calibri" w:cs="Calibri"/>
            <w:b/>
            <w:i/>
            <w:sz w:val="22"/>
            <w:szCs w:val="22"/>
          </w:rPr>
          <w:delText>_Number</w:delText>
        </w:r>
      </w:del>
      <w:del w:id="310" w:author="Chai Ian" w:date="2022-03-12T10:23:00Z"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 xml:space="preserve"> (…)</w:delText>
        </w:r>
      </w:del>
      <w:del w:id="311" w:author="Chai Ian" w:date="2022-03-11T22:40:00Z">
        <w:r w:rsidRPr="00B377EB" w:rsidDel="00203AF2">
          <w:rPr>
            <w:rFonts w:ascii="Calibri" w:hAnsi="Calibri" w:cs="Calibri"/>
            <w:b/>
            <w:i/>
            <w:sz w:val="22"/>
            <w:szCs w:val="22"/>
          </w:rPr>
          <w:delText xml:space="preserve"> </w:delText>
        </w:r>
        <w:r w:rsidRPr="00B377EB" w:rsidDel="00203AF2">
          <w:rPr>
            <w:rFonts w:ascii="Calibri" w:hAnsi="Calibri" w:cs="Calibri"/>
            <w:sz w:val="22"/>
            <w:szCs w:val="22"/>
          </w:rPr>
          <w:delText>fu</w:delText>
        </w:r>
      </w:del>
      <w:del w:id="312" w:author="Chai Ian" w:date="2022-03-11T22:39:00Z">
        <w:r w:rsidRPr="00B377EB" w:rsidDel="00203AF2">
          <w:rPr>
            <w:rFonts w:ascii="Calibri" w:hAnsi="Calibri" w:cs="Calibri"/>
            <w:sz w:val="22"/>
            <w:szCs w:val="22"/>
          </w:rPr>
          <w:delText>n</w:delText>
        </w:r>
      </w:del>
      <w:del w:id="313" w:author="Chai Ian" w:date="2022-03-11T22:40:00Z">
        <w:r w:rsidRPr="00B377EB" w:rsidDel="00203AF2">
          <w:rPr>
            <w:rFonts w:ascii="Calibri" w:hAnsi="Calibri" w:cs="Calibri"/>
            <w:sz w:val="22"/>
            <w:szCs w:val="22"/>
          </w:rPr>
          <w:delText>ction</w:delText>
        </w:r>
      </w:del>
      <w:del w:id="314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, </w:delText>
        </w:r>
      </w:del>
      <w:del w:id="315" w:author="Chai Ian" w:date="2022-03-11T22:36:00Z">
        <w:r w:rsidRPr="00B377EB" w:rsidDel="00772013">
          <w:rPr>
            <w:rFonts w:ascii="Calibri" w:hAnsi="Calibri" w:cs="Calibri"/>
            <w:sz w:val="22"/>
            <w:szCs w:val="22"/>
          </w:rPr>
          <w:delText xml:space="preserve">pass </w:delText>
        </w:r>
      </w:del>
      <w:del w:id="316" w:author="Chai Ian" w:date="2022-03-12T10:23:00Z">
        <w:r w:rsidRPr="00B377EB" w:rsidDel="00B750BB">
          <w:rPr>
            <w:rFonts w:ascii="Calibri" w:hAnsi="Calibri" w:cs="Calibri"/>
            <w:b/>
            <w:sz w:val="22"/>
            <w:szCs w:val="22"/>
          </w:rPr>
          <w:delText>2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parameters (</w:delText>
        </w:r>
        <w:r w:rsidR="00F80C09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numbers[ ]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and 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>size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)</w:delText>
        </w:r>
      </w:del>
      <w:del w:id="317" w:author="Chai Ian" w:date="2022-03-11T22:40:00Z">
        <w:r w:rsidRPr="00B377EB" w:rsidDel="00917AC0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318" w:author="Chai Ian" w:date="2022-03-11T22:36:00Z">
        <w:r w:rsidRPr="00B377EB" w:rsidDel="00772013">
          <w:rPr>
            <w:rFonts w:ascii="Calibri" w:hAnsi="Calibri" w:cs="Calibri"/>
            <w:sz w:val="22"/>
            <w:szCs w:val="22"/>
          </w:rPr>
          <w:delText>to this function. In this function:</w:delText>
        </w:r>
      </w:del>
    </w:p>
    <w:p w14:paraId="5F8D286B" w14:textId="77777777" w:rsidR="00F80C09" w:rsidRPr="00B377EB" w:rsidDel="00B750BB" w:rsidRDefault="00F80C09" w:rsidP="00CC3916">
      <w:pPr>
        <w:pStyle w:val="ListParagraph"/>
        <w:numPr>
          <w:ilvl w:val="1"/>
          <w:numId w:val="11"/>
        </w:numPr>
        <w:ind w:left="1276"/>
        <w:rPr>
          <w:del w:id="319" w:author="Chai Ian" w:date="2022-03-12T10:23:00Z"/>
          <w:rFonts w:ascii="Calibri" w:hAnsi="Calibri" w:cs="Calibri"/>
          <w:sz w:val="22"/>
          <w:szCs w:val="22"/>
        </w:rPr>
      </w:pPr>
      <w:del w:id="320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Declare two attributes for sorting activity</w:delText>
        </w:r>
      </w:del>
      <w:del w:id="321" w:author="Chai Ian" w:date="2022-03-11T22:37:00Z">
        <w:r w:rsidRPr="00B377EB" w:rsidDel="006D78BA">
          <w:rPr>
            <w:rFonts w:ascii="Calibri" w:hAnsi="Calibri" w:cs="Calibri"/>
            <w:sz w:val="22"/>
            <w:szCs w:val="22"/>
          </w:rPr>
          <w:delText xml:space="preserve"> called</w:delText>
        </w:r>
      </w:del>
      <w:del w:id="322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: </w:delText>
        </w:r>
        <w:r w:rsidRPr="00360082" w:rsidDel="00B750BB">
          <w:rPr>
            <w:rFonts w:ascii="Calibri" w:hAnsi="Calibri" w:cs="Calibri"/>
            <w:i/>
            <w:sz w:val="22"/>
            <w:szCs w:val="22"/>
          </w:rPr>
          <w:delText>digit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(int), </w:delText>
        </w:r>
      </w:del>
      <w:del w:id="323" w:author="Chai Ian" w:date="2022-03-11T22:51:00Z">
        <w:r w:rsidRPr="00360082" w:rsidDel="003479BD">
          <w:rPr>
            <w:rFonts w:ascii="Calibri" w:hAnsi="Calibri" w:cs="Calibri"/>
            <w:i/>
            <w:sz w:val="22"/>
            <w:szCs w:val="22"/>
          </w:rPr>
          <w:delText>sort</w:delText>
        </w:r>
        <w:r w:rsidRPr="00B377EB" w:rsidDel="003479BD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324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(int).</w:delText>
        </w:r>
      </w:del>
    </w:p>
    <w:p w14:paraId="455485AF" w14:textId="77777777" w:rsidR="00ED1A9C" w:rsidRPr="00B377EB" w:rsidDel="00B750BB" w:rsidRDefault="00ED1A9C">
      <w:pPr>
        <w:pStyle w:val="ListParagraph"/>
        <w:numPr>
          <w:ilvl w:val="2"/>
          <w:numId w:val="11"/>
        </w:numPr>
        <w:rPr>
          <w:del w:id="325" w:author="Chai Ian" w:date="2022-03-12T10:23:00Z"/>
          <w:rFonts w:ascii="Calibri" w:hAnsi="Calibri" w:cs="Calibri"/>
          <w:sz w:val="22"/>
          <w:szCs w:val="22"/>
        </w:rPr>
        <w:pPrChange w:id="326" w:author="Chai Ian" w:date="2022-03-11T22:38:00Z">
          <w:pPr>
            <w:pStyle w:val="ListParagraph"/>
            <w:numPr>
              <w:ilvl w:val="1"/>
              <w:numId w:val="11"/>
            </w:numPr>
            <w:ind w:left="1276" w:hanging="360"/>
          </w:pPr>
        </w:pPrChange>
      </w:pPr>
      <w:del w:id="327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Use </w:delText>
        </w:r>
        <w:r w:rsidRPr="00360082" w:rsidDel="00B750BB">
          <w:rPr>
            <w:rFonts w:ascii="Calibri" w:hAnsi="Calibri" w:cs="Calibri"/>
            <w:b/>
            <w:i/>
            <w:sz w:val="22"/>
            <w:szCs w:val="22"/>
          </w:rPr>
          <w:delText>for</w:delText>
        </w:r>
      </w:del>
      <w:del w:id="328" w:author="Chai Ian" w:date="2022-03-11T22:37:00Z">
        <w:r w:rsidR="00F80C09" w:rsidRPr="00B377EB" w:rsidDel="002D5909">
          <w:rPr>
            <w:rFonts w:ascii="Calibri" w:hAnsi="Calibri" w:cs="Calibri"/>
            <w:b/>
            <w:sz w:val="22"/>
            <w:szCs w:val="22"/>
          </w:rPr>
          <w:delText>-</w:delText>
        </w:r>
      </w:del>
      <w:del w:id="329" w:author="Chai Ian" w:date="2022-03-12T10:23:00Z">
        <w:r w:rsidRPr="00B377EB" w:rsidDel="00B750BB">
          <w:rPr>
            <w:rFonts w:ascii="Calibri" w:hAnsi="Calibri" w:cs="Calibri"/>
            <w:b/>
            <w:sz w:val="22"/>
            <w:szCs w:val="22"/>
          </w:rPr>
          <w:delText>loop</w:delText>
        </w:r>
        <w:r w:rsidR="00F80C09"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[Hint:</w:delText>
        </w:r>
        <w:r w:rsidR="00F80C09"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  <w:r w:rsidR="00F80C09" w:rsidRPr="00360082" w:rsidDel="00B750BB">
          <w:rPr>
            <w:rFonts w:ascii="Calibri" w:hAnsi="Calibri" w:cs="Calibri"/>
            <w:i/>
            <w:sz w:val="22"/>
            <w:szCs w:val="22"/>
          </w:rPr>
          <w:delText>for (int i=0; i&lt;size-1; i++)</w:delText>
        </w:r>
        <w:r w:rsidR="00F80C09" w:rsidRPr="00B377EB" w:rsidDel="00B750BB">
          <w:rPr>
            <w:rFonts w:ascii="Calibri" w:hAnsi="Calibri" w:cs="Calibri"/>
            <w:b/>
            <w:sz w:val="22"/>
            <w:szCs w:val="22"/>
          </w:rPr>
          <w:delText>]</w:delText>
        </w:r>
        <w:r w:rsidR="003F3C1E" w:rsidRPr="00B377EB" w:rsidDel="00B750BB">
          <w:rPr>
            <w:rFonts w:ascii="Calibri" w:hAnsi="Calibri" w:cs="Calibri"/>
            <w:b/>
            <w:sz w:val="22"/>
            <w:szCs w:val="22"/>
          </w:rPr>
          <w:delText xml:space="preserve"> </w:delText>
        </w:r>
      </w:del>
      <w:del w:id="330" w:author="Chai Ian" w:date="2022-03-11T22:38:00Z">
        <w:r w:rsidR="003F3C1E" w:rsidRPr="00B377EB" w:rsidDel="00351BC0">
          <w:rPr>
            <w:rFonts w:ascii="Calibri" w:hAnsi="Calibri" w:cs="Calibri"/>
            <w:b/>
            <w:sz w:val="22"/>
            <w:szCs w:val="22"/>
          </w:rPr>
          <w:delText xml:space="preserve">and </w:delText>
        </w:r>
      </w:del>
      <w:del w:id="331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call </w:delText>
        </w:r>
      </w:del>
      <w:del w:id="332" w:author="Chai Ian" w:date="2022-03-11T22:37:00Z">
        <w:r w:rsidR="003F3C1E" w:rsidRPr="00B377EB" w:rsidDel="002D5909">
          <w:rPr>
            <w:rFonts w:ascii="Calibri" w:hAnsi="Calibri" w:cs="Calibri"/>
            <w:b/>
            <w:i/>
            <w:sz w:val="22"/>
            <w:szCs w:val="22"/>
          </w:rPr>
          <w:delText>S</w:delText>
        </w:r>
      </w:del>
      <w:del w:id="333" w:author="Chai Ian" w:date="2022-03-12T10:23:00Z">
        <w:r w:rsidR="003F3C1E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mallestNumb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 xml:space="preserve"> (…)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334" w:author="Chai Ian" w:date="2022-03-11T22:43:00Z">
        <w:r w:rsidRPr="00B377EB" w:rsidDel="001F183D">
          <w:rPr>
            <w:rFonts w:ascii="Calibri" w:hAnsi="Calibri" w:cs="Calibri"/>
            <w:sz w:val="22"/>
            <w:szCs w:val="22"/>
          </w:rPr>
          <w:delText xml:space="preserve">function </w:delText>
        </w:r>
        <w:r w:rsidR="003F3C1E" w:rsidRPr="00B377EB" w:rsidDel="001F183D">
          <w:rPr>
            <w:rFonts w:ascii="Calibri" w:hAnsi="Calibri" w:cs="Calibri"/>
            <w:sz w:val="22"/>
            <w:szCs w:val="22"/>
          </w:rPr>
          <w:delText>with initialize this called function as a</w:delText>
        </w:r>
      </w:del>
      <w:del w:id="335" w:author="Chai Ian" w:date="2022-03-12T10:23:00Z">
        <w:r w:rsidR="003F3C1E"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  <w:r w:rsidR="003F3C1E" w:rsidRPr="00360082" w:rsidDel="00B750BB">
          <w:rPr>
            <w:rFonts w:ascii="Calibri" w:hAnsi="Calibri" w:cs="Calibri"/>
            <w:i/>
            <w:sz w:val="22"/>
            <w:szCs w:val="22"/>
          </w:rPr>
          <w:delText>digit</w:delText>
        </w:r>
      </w:del>
      <w:del w:id="336" w:author="Chai Ian" w:date="2022-03-11T22:43:00Z">
        <w:r w:rsidR="003F3C1E" w:rsidRPr="00B377EB" w:rsidDel="001F183D">
          <w:rPr>
            <w:rFonts w:ascii="Calibri" w:hAnsi="Calibri" w:cs="Calibri"/>
            <w:sz w:val="22"/>
            <w:szCs w:val="22"/>
          </w:rPr>
          <w:delText xml:space="preserve"> value</w:delText>
        </w:r>
      </w:del>
      <w:del w:id="337" w:author="Chai Ian" w:date="2022-03-12T10:23:00Z">
        <w:r w:rsidR="003F3C1E" w:rsidRPr="00B377EB" w:rsidDel="00B750BB">
          <w:rPr>
            <w:rFonts w:ascii="Calibri" w:hAnsi="Calibri" w:cs="Calibri"/>
            <w:sz w:val="22"/>
            <w:szCs w:val="22"/>
          </w:rPr>
          <w:delText>.</w:delText>
        </w:r>
      </w:del>
      <w:del w:id="338" w:author="Chai Ian" w:date="2022-03-11T22:44:00Z">
        <w:r w:rsidR="003F3C1E" w:rsidRPr="00B377EB" w:rsidDel="001F183D">
          <w:rPr>
            <w:rFonts w:ascii="Calibri" w:hAnsi="Calibri" w:cs="Calibri"/>
            <w:sz w:val="22"/>
            <w:szCs w:val="22"/>
          </w:rPr>
          <w:delText xml:space="preserve"> To get the smallest number, prepare the </w:delText>
        </w:r>
        <w:r w:rsidR="00360082" w:rsidRPr="00360082" w:rsidDel="001F183D">
          <w:rPr>
            <w:rFonts w:ascii="Calibri" w:hAnsi="Calibri" w:cs="Calibri"/>
            <w:b/>
            <w:i/>
            <w:sz w:val="22"/>
            <w:szCs w:val="22"/>
          </w:rPr>
          <w:delText>if</w:delText>
        </w:r>
        <w:r w:rsidR="003F3C1E" w:rsidRPr="00360082" w:rsidDel="001F183D">
          <w:rPr>
            <w:rFonts w:ascii="Calibri" w:hAnsi="Calibri" w:cs="Calibri"/>
            <w:b/>
            <w:i/>
            <w:sz w:val="22"/>
            <w:szCs w:val="22"/>
          </w:rPr>
          <w:delText>(…)</w:delText>
        </w:r>
        <w:r w:rsidR="003F3C1E" w:rsidRPr="00B377EB" w:rsidDel="001F183D">
          <w:rPr>
            <w:rFonts w:ascii="Calibri" w:hAnsi="Calibri" w:cs="Calibri"/>
            <w:sz w:val="22"/>
            <w:szCs w:val="22"/>
          </w:rPr>
          <w:delText xml:space="preserve"> condition </w:delText>
        </w:r>
        <w:r w:rsidRPr="00B377EB" w:rsidDel="001F183D">
          <w:rPr>
            <w:rFonts w:ascii="Calibri" w:hAnsi="Calibri" w:cs="Calibri"/>
            <w:sz w:val="22"/>
            <w:szCs w:val="22"/>
          </w:rPr>
          <w:delText xml:space="preserve">and perform the swapping. </w:delText>
        </w:r>
      </w:del>
    </w:p>
    <w:p w14:paraId="56996B3B" w14:textId="77777777" w:rsidR="00ED1A9C" w:rsidRPr="00B377EB" w:rsidDel="00B750BB" w:rsidRDefault="00ED1A9C" w:rsidP="00CC3916">
      <w:pPr>
        <w:pStyle w:val="ListParagraph"/>
        <w:numPr>
          <w:ilvl w:val="1"/>
          <w:numId w:val="11"/>
        </w:numPr>
        <w:ind w:left="1276"/>
        <w:rPr>
          <w:del w:id="339" w:author="Chai Ian" w:date="2022-03-12T10:23:00Z"/>
          <w:rFonts w:ascii="Calibri" w:hAnsi="Calibri" w:cs="Calibri"/>
          <w:sz w:val="22"/>
          <w:szCs w:val="22"/>
        </w:rPr>
      </w:pPr>
      <w:del w:id="340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Display the sequence of elements for each </w:delText>
        </w:r>
        <w:r w:rsidR="003F3C1E" w:rsidRPr="00B377EB" w:rsidDel="00B750BB">
          <w:rPr>
            <w:rFonts w:ascii="Calibri" w:hAnsi="Calibri" w:cs="Calibri"/>
            <w:sz w:val="22"/>
            <w:szCs w:val="22"/>
          </w:rPr>
          <w:delText>sorting cycle (Refer to the sample output)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. </w:delText>
        </w:r>
      </w:del>
    </w:p>
    <w:p w14:paraId="56B39C69" w14:textId="77777777" w:rsidR="00ED1A9C" w:rsidRPr="00B377EB" w:rsidDel="00B750BB" w:rsidRDefault="00ED1A9C" w:rsidP="00126624">
      <w:pPr>
        <w:pStyle w:val="ListParagraph"/>
        <w:numPr>
          <w:ilvl w:val="0"/>
          <w:numId w:val="11"/>
        </w:numPr>
        <w:rPr>
          <w:del w:id="341" w:author="Chai Ian" w:date="2022-03-12T10:23:00Z"/>
          <w:rFonts w:ascii="Calibri" w:hAnsi="Calibri" w:cs="Calibri"/>
          <w:sz w:val="22"/>
          <w:szCs w:val="22"/>
        </w:rPr>
      </w:pPr>
      <w:del w:id="342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In 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>main (</w:delText>
        </w:r>
        <w:r w:rsidR="00E55869" w:rsidRPr="00B377EB" w:rsidDel="00B750BB">
          <w:rPr>
            <w:rFonts w:ascii="Calibri" w:hAnsi="Calibri" w:cs="Calibri"/>
            <w:b/>
            <w:i/>
            <w:sz w:val="22"/>
            <w:szCs w:val="22"/>
          </w:rPr>
          <w:delText xml:space="preserve"> </w:delText>
        </w:r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>)</w:delText>
        </w:r>
        <w:r w:rsidR="00AC6961" w:rsidDel="00B750BB">
          <w:rPr>
            <w:rFonts w:ascii="Calibri" w:hAnsi="Calibri" w:cs="Calibri"/>
            <w:sz w:val="22"/>
            <w:szCs w:val="22"/>
          </w:rPr>
          <w:delText>:</w:delText>
        </w:r>
      </w:del>
    </w:p>
    <w:p w14:paraId="43844A27" w14:textId="77777777" w:rsidR="00E55869" w:rsidRPr="00B377EB" w:rsidDel="00B750BB" w:rsidRDefault="00E55869" w:rsidP="00CC3916">
      <w:pPr>
        <w:pStyle w:val="ListParagraph"/>
        <w:numPr>
          <w:ilvl w:val="1"/>
          <w:numId w:val="11"/>
        </w:numPr>
        <w:ind w:left="1276"/>
        <w:rPr>
          <w:del w:id="343" w:author="Chai Ian" w:date="2022-03-12T10:23:00Z"/>
          <w:rFonts w:ascii="Calibri" w:hAnsi="Calibri" w:cs="Calibri"/>
          <w:sz w:val="22"/>
          <w:szCs w:val="22"/>
        </w:rPr>
      </w:pPr>
      <w:del w:id="344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Create an object for class </w:delText>
        </w:r>
        <w:r w:rsidRPr="00360082" w:rsidDel="00B750BB">
          <w:rPr>
            <w:rFonts w:ascii="Calibri" w:hAnsi="Calibri" w:cs="Calibri"/>
            <w:i/>
            <w:sz w:val="22"/>
            <w:szCs w:val="22"/>
          </w:rPr>
          <w:delText>Number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.</w:delText>
        </w:r>
      </w:del>
    </w:p>
    <w:p w14:paraId="451D841F" w14:textId="77777777" w:rsidR="00ED1A9C" w:rsidRPr="00B377EB" w:rsidDel="00B750BB" w:rsidRDefault="00ED1A9C" w:rsidP="00CC3916">
      <w:pPr>
        <w:pStyle w:val="ListParagraph"/>
        <w:numPr>
          <w:ilvl w:val="1"/>
          <w:numId w:val="11"/>
        </w:numPr>
        <w:ind w:left="1276"/>
        <w:rPr>
          <w:del w:id="345" w:author="Chai Ian" w:date="2022-03-12T10:23:00Z"/>
          <w:rFonts w:ascii="Calibri" w:hAnsi="Calibri" w:cs="Calibri"/>
          <w:sz w:val="22"/>
          <w:szCs w:val="22"/>
        </w:rPr>
      </w:pPr>
      <w:del w:id="346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Prompt user to enter the </w:delText>
        </w:r>
        <w:r w:rsidR="00E55869" w:rsidRPr="00360082" w:rsidDel="00B750BB">
          <w:rPr>
            <w:rFonts w:ascii="Calibri" w:hAnsi="Calibri" w:cs="Calibri"/>
            <w:b/>
            <w:sz w:val="22"/>
            <w:szCs w:val="22"/>
          </w:rPr>
          <w:delText>numbers</w:delText>
        </w:r>
        <w:r w:rsidR="00E55869" w:rsidRPr="00B377EB" w:rsidDel="00B750BB">
          <w:rPr>
            <w:rFonts w:ascii="Calibri" w:hAnsi="Calibri" w:cs="Calibri"/>
            <w:b/>
            <w:i/>
            <w:sz w:val="22"/>
            <w:szCs w:val="22"/>
          </w:rPr>
          <w:delText xml:space="preserve"> </w:delText>
        </w:r>
        <w:r w:rsidR="00E55869" w:rsidRPr="00360082" w:rsidDel="00B750BB">
          <w:rPr>
            <w:rFonts w:ascii="Calibri" w:hAnsi="Calibri" w:cs="Calibri"/>
            <w:b/>
            <w:sz w:val="22"/>
            <w:szCs w:val="22"/>
          </w:rPr>
          <w:delText>to be sorted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.</w:delText>
        </w:r>
      </w:del>
    </w:p>
    <w:p w14:paraId="18627DD1" w14:textId="77777777" w:rsidR="00ED1A9C" w:rsidRPr="00B377EB" w:rsidDel="00B750BB" w:rsidRDefault="00ED1A9C" w:rsidP="00CC3916">
      <w:pPr>
        <w:pStyle w:val="ListParagraph"/>
        <w:numPr>
          <w:ilvl w:val="1"/>
          <w:numId w:val="11"/>
        </w:numPr>
        <w:ind w:left="1276"/>
        <w:rPr>
          <w:del w:id="347" w:author="Chai Ian" w:date="2022-03-12T10:23:00Z"/>
          <w:rFonts w:ascii="Calibri" w:hAnsi="Calibri" w:cs="Calibri"/>
          <w:sz w:val="22"/>
          <w:szCs w:val="22"/>
        </w:rPr>
      </w:pPr>
      <w:del w:id="348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Create a dynamic array named </w:delText>
        </w:r>
        <w:r w:rsidR="00E2379E" w:rsidRPr="00B377EB" w:rsidDel="00B750BB">
          <w:rPr>
            <w:rFonts w:ascii="Calibri" w:hAnsi="Calibri" w:cs="Calibri"/>
            <w:b/>
            <w:i/>
            <w:sz w:val="22"/>
            <w:szCs w:val="22"/>
          </w:rPr>
          <w:delText>numbers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</w:delText>
        </w:r>
      </w:del>
      <w:del w:id="349" w:author="Chai Ian" w:date="2022-03-11T22:48:00Z">
        <w:r w:rsidRPr="00B377EB" w:rsidDel="008D0ACB">
          <w:rPr>
            <w:rFonts w:ascii="Calibri" w:hAnsi="Calibri" w:cs="Calibri"/>
            <w:sz w:val="22"/>
            <w:szCs w:val="22"/>
          </w:rPr>
          <w:delText xml:space="preserve">and </w:delText>
        </w:r>
      </w:del>
      <w:del w:id="350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the size of </w:delText>
        </w:r>
      </w:del>
      <w:del w:id="351" w:author="Chai Ian" w:date="2022-03-11T22:48:00Z">
        <w:r w:rsidRPr="00B377EB" w:rsidDel="008D0ACB">
          <w:rPr>
            <w:rFonts w:ascii="Calibri" w:hAnsi="Calibri" w:cs="Calibri"/>
            <w:sz w:val="22"/>
            <w:szCs w:val="22"/>
          </w:rPr>
          <w:delText xml:space="preserve">the array is based on </w:delText>
        </w:r>
      </w:del>
      <w:del w:id="352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the number</w:delText>
        </w:r>
        <w:r w:rsidR="00C32ACA" w:rsidRPr="00B377EB" w:rsidDel="00B750BB">
          <w:rPr>
            <w:rFonts w:ascii="Calibri" w:hAnsi="Calibri" w:cs="Calibri"/>
            <w:sz w:val="22"/>
            <w:szCs w:val="22"/>
          </w:rPr>
          <w:delText xml:space="preserve"> to be sorted that 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entered by user.</w:delText>
        </w:r>
      </w:del>
    </w:p>
    <w:p w14:paraId="15818BA0" w14:textId="77777777" w:rsidR="00ED1A9C" w:rsidRPr="00B377EB" w:rsidDel="00B750BB" w:rsidRDefault="00C32ACA" w:rsidP="00CC3916">
      <w:pPr>
        <w:pStyle w:val="ListParagraph"/>
        <w:numPr>
          <w:ilvl w:val="1"/>
          <w:numId w:val="11"/>
        </w:numPr>
        <w:ind w:left="1276"/>
        <w:rPr>
          <w:del w:id="353" w:author="Chai Ian" w:date="2022-03-12T10:23:00Z"/>
          <w:rFonts w:ascii="Calibri" w:hAnsi="Calibri" w:cs="Calibri"/>
          <w:sz w:val="22"/>
          <w:szCs w:val="22"/>
        </w:rPr>
      </w:pPr>
      <w:del w:id="354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Ask</w:delText>
        </w:r>
        <w:r w:rsidR="00ED1A9C" w:rsidRPr="00B377EB" w:rsidDel="00B750BB">
          <w:rPr>
            <w:rFonts w:ascii="Calibri" w:hAnsi="Calibri" w:cs="Calibri"/>
            <w:sz w:val="22"/>
            <w:szCs w:val="22"/>
          </w:rPr>
          <w:delText xml:space="preserve"> user to enter the 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>number</w:delText>
        </w:r>
        <w:r w:rsidR="00ED1A9C" w:rsidRPr="00B377EB" w:rsidDel="00B750BB">
          <w:rPr>
            <w:rFonts w:ascii="Calibri" w:hAnsi="Calibri" w:cs="Calibri"/>
            <w:sz w:val="22"/>
            <w:szCs w:val="22"/>
          </w:rPr>
          <w:delText>s to be sorted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one by one based on the </w:delText>
        </w:r>
        <w:r w:rsidR="00360082" w:rsidDel="00B750BB">
          <w:rPr>
            <w:rFonts w:ascii="Calibri" w:hAnsi="Calibri" w:cs="Calibri"/>
            <w:sz w:val="22"/>
            <w:szCs w:val="22"/>
          </w:rPr>
          <w:delText xml:space="preserve">total numbers he wants to sort </w:delText>
        </w:r>
      </w:del>
      <w:del w:id="355" w:author="Chai Ian" w:date="2022-03-11T22:48:00Z">
        <w:r w:rsidR="00360082" w:rsidDel="00445E22">
          <w:rPr>
            <w:rFonts w:ascii="Calibri" w:hAnsi="Calibri" w:cs="Calibri"/>
            <w:sz w:val="22"/>
            <w:szCs w:val="22"/>
          </w:rPr>
          <w:delText>[</w:delText>
        </w:r>
        <w:r w:rsidR="002A5E66" w:rsidRPr="00B377EB" w:rsidDel="00445E22">
          <w:rPr>
            <w:rFonts w:ascii="Calibri" w:hAnsi="Calibri" w:cs="Calibri"/>
            <w:b/>
            <w:sz w:val="22"/>
            <w:szCs w:val="22"/>
          </w:rPr>
          <w:delText>Hint:</w:delText>
        </w:r>
        <w:r w:rsidR="002A5E66" w:rsidRPr="00B377EB" w:rsidDel="00445E22">
          <w:rPr>
            <w:rFonts w:ascii="Calibri" w:hAnsi="Calibri" w:cs="Calibri"/>
            <w:sz w:val="22"/>
            <w:szCs w:val="22"/>
          </w:rPr>
          <w:delText xml:space="preserve"> For user input us</w:delText>
        </w:r>
        <w:r w:rsidR="00360082" w:rsidDel="00445E22">
          <w:rPr>
            <w:rFonts w:ascii="Calibri" w:hAnsi="Calibri" w:cs="Calibri"/>
            <w:sz w:val="22"/>
            <w:szCs w:val="22"/>
          </w:rPr>
          <w:delText>e the dynamic array has created].</w:delText>
        </w:r>
      </w:del>
    </w:p>
    <w:p w14:paraId="25D644A8" w14:textId="77777777" w:rsidR="00ED1A9C" w:rsidRPr="00B377EB" w:rsidDel="00B750BB" w:rsidRDefault="00ED1A9C" w:rsidP="00CC3916">
      <w:pPr>
        <w:pStyle w:val="ListParagraph"/>
        <w:numPr>
          <w:ilvl w:val="1"/>
          <w:numId w:val="11"/>
        </w:numPr>
        <w:ind w:left="1276"/>
        <w:rPr>
          <w:del w:id="356" w:author="Chai Ian" w:date="2022-03-12T10:23:00Z"/>
          <w:rFonts w:ascii="Calibri" w:hAnsi="Calibri" w:cs="Calibri"/>
          <w:sz w:val="22"/>
          <w:szCs w:val="22"/>
        </w:rPr>
      </w:pPr>
      <w:del w:id="357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Call </w:delText>
        </w:r>
      </w:del>
      <w:del w:id="358" w:author="Chai Ian" w:date="2022-03-11T22:49:00Z">
        <w:r w:rsidR="005F418F" w:rsidRPr="00B377EB" w:rsidDel="00445E22">
          <w:rPr>
            <w:rFonts w:ascii="Calibri" w:hAnsi="Calibri" w:cs="Calibri"/>
            <w:b/>
            <w:i/>
            <w:sz w:val="22"/>
            <w:szCs w:val="22"/>
          </w:rPr>
          <w:delText>select_Number</w:delText>
        </w:r>
      </w:del>
      <w:del w:id="359" w:author="Chai Ian" w:date="2022-03-12T10:23:00Z">
        <w:r w:rsidRPr="00B377EB" w:rsidDel="00B750BB">
          <w:rPr>
            <w:rFonts w:ascii="Calibri" w:hAnsi="Calibri" w:cs="Calibri"/>
            <w:b/>
            <w:i/>
            <w:sz w:val="22"/>
            <w:szCs w:val="22"/>
          </w:rPr>
          <w:delText>(…)</w:delText>
        </w:r>
      </w:del>
      <w:del w:id="360" w:author="Chai Ian" w:date="2022-03-11T22:49:00Z">
        <w:r w:rsidRPr="00B377EB" w:rsidDel="00445E22">
          <w:rPr>
            <w:rFonts w:ascii="Calibri" w:hAnsi="Calibri" w:cs="Calibri"/>
            <w:sz w:val="22"/>
            <w:szCs w:val="22"/>
          </w:rPr>
          <w:delText xml:space="preserve"> function.</w:delText>
        </w:r>
      </w:del>
    </w:p>
    <w:p w14:paraId="2814981B" w14:textId="77777777" w:rsidR="00ED1A9C" w:rsidRPr="00B377EB" w:rsidDel="00B750BB" w:rsidRDefault="00ED1A9C" w:rsidP="00CC3916">
      <w:pPr>
        <w:pStyle w:val="ListParagraph"/>
        <w:numPr>
          <w:ilvl w:val="1"/>
          <w:numId w:val="11"/>
        </w:numPr>
        <w:ind w:left="1276"/>
        <w:rPr>
          <w:del w:id="361" w:author="Chai Ian" w:date="2022-03-12T10:23:00Z"/>
          <w:rFonts w:ascii="Calibri" w:hAnsi="Calibri" w:cs="Calibri"/>
          <w:sz w:val="22"/>
          <w:szCs w:val="22"/>
        </w:rPr>
      </w:pPr>
      <w:del w:id="362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>Display the</w:delText>
        </w:r>
        <w:r w:rsidR="005F418F" w:rsidRPr="00B377EB" w:rsidDel="00B750BB">
          <w:rPr>
            <w:rFonts w:ascii="Calibri" w:hAnsi="Calibri" w:cs="Calibri"/>
            <w:sz w:val="22"/>
            <w:szCs w:val="22"/>
          </w:rPr>
          <w:delText xml:space="preserve"> final</w:delText>
        </w:r>
        <w:r w:rsidRPr="00B377EB" w:rsidDel="00B750BB">
          <w:rPr>
            <w:rFonts w:ascii="Calibri" w:hAnsi="Calibri" w:cs="Calibri"/>
            <w:sz w:val="22"/>
            <w:szCs w:val="22"/>
          </w:rPr>
          <w:delText xml:space="preserve"> sorted list.</w:delText>
        </w:r>
      </w:del>
    </w:p>
    <w:p w14:paraId="391C0AB1" w14:textId="77777777" w:rsidR="005F418F" w:rsidRPr="00B377EB" w:rsidDel="00B750BB" w:rsidRDefault="005F418F" w:rsidP="00CC3916">
      <w:pPr>
        <w:pStyle w:val="ListParagraph"/>
        <w:numPr>
          <w:ilvl w:val="1"/>
          <w:numId w:val="11"/>
        </w:numPr>
        <w:ind w:left="1276"/>
        <w:rPr>
          <w:del w:id="363" w:author="Chai Ian" w:date="2022-03-12T10:23:00Z"/>
          <w:rFonts w:ascii="Calibri" w:hAnsi="Calibri" w:cs="Calibri"/>
          <w:sz w:val="22"/>
          <w:szCs w:val="22"/>
        </w:rPr>
      </w:pPr>
      <w:del w:id="364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delText xml:space="preserve">Delete the </w:delText>
        </w:r>
        <w:r w:rsidR="000965F2" w:rsidRPr="00B377EB" w:rsidDel="00B750BB">
          <w:rPr>
            <w:rFonts w:ascii="Calibri" w:hAnsi="Calibri" w:cs="Calibri"/>
            <w:sz w:val="22"/>
            <w:szCs w:val="22"/>
          </w:rPr>
          <w:delText>dynamic array created.</w:delText>
        </w:r>
      </w:del>
    </w:p>
    <w:p w14:paraId="03D2FBB3" w14:textId="77777777" w:rsidR="005C61DB" w:rsidRPr="00B377EB" w:rsidDel="00B750BB" w:rsidRDefault="005C61DB" w:rsidP="00126624">
      <w:pPr>
        <w:spacing w:after="0" w:line="240" w:lineRule="auto"/>
        <w:contextualSpacing/>
        <w:jc w:val="both"/>
        <w:rPr>
          <w:del w:id="365" w:author="Chai Ian" w:date="2022-03-12T10:23:00Z"/>
          <w:rFonts w:ascii="Calibri" w:hAnsi="Calibri" w:cs="Calibri"/>
          <w:sz w:val="22"/>
          <w:szCs w:val="22"/>
        </w:rPr>
      </w:pPr>
      <w:del w:id="366" w:author="Chai Ian" w:date="2022-03-12T10:23:00Z">
        <w:r w:rsidRPr="00B377EB" w:rsidDel="00B750BB">
          <w:rPr>
            <w:rFonts w:ascii="Calibri" w:hAnsi="Calibri" w:cs="Calibri"/>
            <w:sz w:val="22"/>
            <w:szCs w:val="22"/>
          </w:rPr>
          <w:tab/>
        </w:r>
        <w:r w:rsidRPr="00B377EB" w:rsidDel="00B750BB">
          <w:rPr>
            <w:rFonts w:ascii="Calibri" w:hAnsi="Calibri" w:cs="Calibri"/>
            <w:sz w:val="22"/>
            <w:szCs w:val="22"/>
          </w:rPr>
          <w:tab/>
        </w:r>
        <w:r w:rsidRPr="00B377EB" w:rsidDel="00B750BB">
          <w:rPr>
            <w:rFonts w:ascii="Calibri" w:hAnsi="Calibri" w:cs="Calibri"/>
            <w:sz w:val="22"/>
            <w:szCs w:val="22"/>
          </w:rPr>
          <w:tab/>
        </w:r>
        <w:r w:rsidRPr="00B377EB" w:rsidDel="00B750BB">
          <w:rPr>
            <w:rFonts w:ascii="Calibri" w:hAnsi="Calibri" w:cs="Calibri"/>
            <w:sz w:val="22"/>
            <w:szCs w:val="22"/>
          </w:rPr>
          <w:tab/>
        </w:r>
        <w:r w:rsidRPr="00B377EB" w:rsidDel="00B750BB">
          <w:rPr>
            <w:rFonts w:ascii="Calibri" w:hAnsi="Calibri" w:cs="Calibri"/>
            <w:sz w:val="22"/>
            <w:szCs w:val="22"/>
          </w:rPr>
          <w:tab/>
        </w:r>
      </w:del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RPr="00B377EB" w:rsidDel="00B750BB" w14:paraId="604A3C8A" w14:textId="77777777" w:rsidTr="00510AF8">
        <w:trPr>
          <w:trHeight w:val="576"/>
          <w:del w:id="367" w:author="Chai Ian" w:date="2022-03-12T10:23:00Z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500EBBDF" w14:textId="77777777" w:rsidR="00035759" w:rsidRPr="00B377EB" w:rsidDel="00B750BB" w:rsidRDefault="00B205FA" w:rsidP="00126624">
            <w:pPr>
              <w:contextualSpacing/>
              <w:rPr>
                <w:del w:id="368" w:author="Chai Ian" w:date="2022-03-12T10:23:00Z"/>
                <w:rFonts w:ascii="Calibri" w:hAnsi="Calibri" w:cs="Calibri"/>
                <w:b/>
                <w:color w:val="auto"/>
                <w:sz w:val="22"/>
                <w:szCs w:val="22"/>
              </w:rPr>
            </w:pPr>
            <w:del w:id="369" w:author="Chai Ian" w:date="2022-03-12T10:23:00Z">
              <w:r w:rsidRPr="00B377EB" w:rsidDel="00B750BB">
                <w:rPr>
                  <w:rFonts w:ascii="Calibri" w:hAnsi="Calibri" w:cs="Calibri"/>
                  <w:color w:val="000000" w:themeColor="text1"/>
                  <w:sz w:val="22"/>
                  <w:szCs w:val="22"/>
                </w:rPr>
                <w:delText xml:space="preserve"> </w:delText>
              </w:r>
              <w:r w:rsidR="00035759" w:rsidRPr="00B377EB" w:rsidDel="00B750BB">
                <w:rPr>
                  <w:rFonts w:ascii="Calibri" w:hAnsi="Calibri" w:cs="Calibri"/>
                  <w:b/>
                  <w:color w:val="FFFFFF" w:themeColor="background1"/>
                  <w:sz w:val="22"/>
                  <w:szCs w:val="22"/>
                </w:rPr>
                <w:delText>Sample Output</w:delText>
              </w:r>
              <w:r w:rsidR="00676525" w:rsidRPr="00B377EB" w:rsidDel="00B750BB">
                <w:rPr>
                  <w:rFonts w:ascii="Calibri" w:hAnsi="Calibri" w:cs="Calibri"/>
                  <w:b/>
                  <w:color w:val="FFFFFF" w:themeColor="background1"/>
                  <w:sz w:val="22"/>
                  <w:szCs w:val="22"/>
                </w:rPr>
                <w:delText xml:space="preserve"> Screen </w:delText>
              </w:r>
            </w:del>
          </w:p>
        </w:tc>
      </w:tr>
      <w:tr w:rsidR="00035759" w:rsidRPr="00B377EB" w:rsidDel="00B750BB" w14:paraId="7D5F0869" w14:textId="77777777" w:rsidTr="00F07840">
        <w:trPr>
          <w:trHeight w:val="521"/>
          <w:del w:id="370" w:author="Chai Ian" w:date="2022-03-12T10:23:00Z"/>
        </w:trPr>
        <w:tc>
          <w:tcPr>
            <w:tcW w:w="9283" w:type="dxa"/>
          </w:tcPr>
          <w:p w14:paraId="1B0174DE" w14:textId="77777777" w:rsidR="00035759" w:rsidRPr="00B377EB" w:rsidDel="00907AB7" w:rsidRDefault="00335AED" w:rsidP="00907AB7">
            <w:pPr>
              <w:contextualSpacing/>
              <w:rPr>
                <w:del w:id="371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72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                         </w:delText>
              </w:r>
            </w:del>
            <w:del w:id="373" w:author="Chai Ian" w:date="2022-03-11T22:49:00Z">
              <w:r w:rsidRPr="00B377EB" w:rsidDel="00E92A6F">
                <w:rPr>
                  <w:rFonts w:ascii="Calibri" w:hAnsi="Calibri" w:cs="Calibri"/>
                  <w:color w:val="auto"/>
                  <w:sz w:val="22"/>
                  <w:szCs w:val="22"/>
                </w:rPr>
                <w:delText>NUMBERS  :</w:delText>
              </w:r>
            </w:del>
            <w:del w:id="374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:  Let’s PLAY</w:delText>
              </w:r>
            </w:del>
          </w:p>
          <w:p w14:paraId="21ED305B" w14:textId="77777777" w:rsidR="00335AED" w:rsidRPr="00B377EB" w:rsidDel="00907AB7" w:rsidRDefault="00335AED" w:rsidP="00126624">
            <w:pPr>
              <w:contextualSpacing/>
              <w:rPr>
                <w:del w:id="375" w:author="Chai Ian" w:date="2022-03-11T22:50:00Z"/>
                <w:rFonts w:ascii="Calibri" w:hAnsi="Calibri" w:cs="Calibri"/>
                <w:sz w:val="22"/>
                <w:szCs w:val="22"/>
              </w:rPr>
            </w:pPr>
            <w:del w:id="376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===========================================</w:delText>
              </w:r>
            </w:del>
          </w:p>
          <w:p w14:paraId="2364E662" w14:textId="77777777" w:rsidR="00335AED" w:rsidRPr="00B377EB" w:rsidDel="00907AB7" w:rsidRDefault="00335AED" w:rsidP="00126624">
            <w:pPr>
              <w:contextualSpacing/>
              <w:rPr>
                <w:del w:id="377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78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How many numbers would you like to be </w:delText>
              </w:r>
            </w:del>
            <w:del w:id="379" w:author="Chai Ian" w:date="2022-03-11T22:49:00Z">
              <w:r w:rsidRPr="00B377EB" w:rsidDel="00E92A6F">
                <w:rPr>
                  <w:rFonts w:ascii="Calibri" w:hAnsi="Calibri" w:cs="Calibri"/>
                  <w:color w:val="auto"/>
                  <w:sz w:val="22"/>
                  <w:szCs w:val="22"/>
                </w:rPr>
                <w:delText>sorted :</w:delText>
              </w:r>
            </w:del>
            <w:del w:id="380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 xml:space="preserve"> 3</w:delText>
              </w:r>
            </w:del>
          </w:p>
          <w:p w14:paraId="70E6F07A" w14:textId="77777777" w:rsidR="00335AED" w:rsidRPr="00B377EB" w:rsidDel="00907AB7" w:rsidRDefault="00335AED" w:rsidP="00126624">
            <w:pPr>
              <w:contextualSpacing/>
              <w:rPr>
                <w:del w:id="381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82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The 3 numbers are:</w:delText>
              </w:r>
            </w:del>
          </w:p>
          <w:p w14:paraId="66A45EF8" w14:textId="77777777" w:rsidR="00335AED" w:rsidRPr="00B377EB" w:rsidDel="00907AB7" w:rsidRDefault="00335AED" w:rsidP="00126624">
            <w:pPr>
              <w:contextualSpacing/>
              <w:rPr>
                <w:del w:id="383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84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8 3 6</w:delText>
              </w:r>
            </w:del>
          </w:p>
          <w:p w14:paraId="4ADC4A9A" w14:textId="77777777" w:rsidR="00335AED" w:rsidRPr="00B377EB" w:rsidDel="00907AB7" w:rsidRDefault="00335AED" w:rsidP="00126624">
            <w:pPr>
              <w:contextualSpacing/>
              <w:rPr>
                <w:del w:id="385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0026CF1D" w14:textId="77777777" w:rsidR="00335AED" w:rsidRPr="00B377EB" w:rsidDel="00907AB7" w:rsidRDefault="00335AED" w:rsidP="00126624">
            <w:pPr>
              <w:contextualSpacing/>
              <w:rPr>
                <w:del w:id="386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87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The Cycle-1 sorting: 3 8 6</w:delText>
              </w:r>
            </w:del>
          </w:p>
          <w:p w14:paraId="6BE444DA" w14:textId="77777777" w:rsidR="00335AED" w:rsidRPr="00B377EB" w:rsidDel="00907AB7" w:rsidRDefault="00335AED" w:rsidP="00126624">
            <w:pPr>
              <w:contextualSpacing/>
              <w:rPr>
                <w:del w:id="388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89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The Cycle-2 sorting: 3 6 8</w:delText>
              </w:r>
            </w:del>
          </w:p>
          <w:p w14:paraId="2F325DAD" w14:textId="77777777" w:rsidR="00335AED" w:rsidRPr="00B377EB" w:rsidDel="00907AB7" w:rsidRDefault="00335AED" w:rsidP="00126624">
            <w:pPr>
              <w:contextualSpacing/>
              <w:rPr>
                <w:del w:id="390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3A408F17" w14:textId="77777777" w:rsidR="00335AED" w:rsidRPr="00B377EB" w:rsidDel="00907AB7" w:rsidRDefault="00335AED" w:rsidP="00126624">
            <w:pPr>
              <w:contextualSpacing/>
              <w:rPr>
                <w:del w:id="391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92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The final list of sorted numbers is:</w:delText>
              </w:r>
            </w:del>
          </w:p>
          <w:p w14:paraId="59BE25A5" w14:textId="77777777" w:rsidR="00335AED" w:rsidRPr="00B377EB" w:rsidDel="00907AB7" w:rsidRDefault="00335AED" w:rsidP="00126624">
            <w:pPr>
              <w:contextualSpacing/>
              <w:rPr>
                <w:del w:id="393" w:author="Chai Ian" w:date="2022-03-11T22:50:00Z"/>
                <w:rFonts w:ascii="Calibri" w:hAnsi="Calibri" w:cs="Calibri"/>
                <w:color w:val="auto"/>
                <w:sz w:val="22"/>
                <w:szCs w:val="22"/>
              </w:rPr>
            </w:pPr>
            <w:del w:id="394" w:author="Chai Ian" w:date="2022-03-11T22:50:00Z">
              <w:r w:rsidRPr="00B377EB" w:rsidDel="00907AB7">
                <w:rPr>
                  <w:rFonts w:ascii="Calibri" w:hAnsi="Calibri" w:cs="Calibri"/>
                  <w:color w:val="auto"/>
                  <w:sz w:val="22"/>
                  <w:szCs w:val="22"/>
                </w:rPr>
                <w:delText>3 6 8</w:delText>
              </w:r>
            </w:del>
          </w:p>
          <w:p w14:paraId="6EB6FEEF" w14:textId="77777777" w:rsidR="00335AED" w:rsidRPr="00B377EB" w:rsidDel="00B750BB" w:rsidRDefault="00335AED" w:rsidP="00126624">
            <w:pPr>
              <w:contextualSpacing/>
              <w:rPr>
                <w:del w:id="395" w:author="Chai Ian" w:date="2022-03-12T10:23:00Z"/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41D2B26F" w14:textId="77777777" w:rsidR="00CA2ED9" w:rsidRPr="00B377EB" w:rsidDel="00B750BB" w:rsidRDefault="00CA2ED9" w:rsidP="00126624">
      <w:pPr>
        <w:spacing w:after="0" w:line="240" w:lineRule="auto"/>
        <w:contextualSpacing/>
        <w:rPr>
          <w:del w:id="396" w:author="Chai Ian" w:date="2022-03-12T10:23:00Z"/>
          <w:rFonts w:ascii="Calibri" w:hAnsi="Calibri" w:cs="Calibri"/>
          <w:color w:val="auto"/>
          <w:sz w:val="22"/>
          <w:szCs w:val="22"/>
        </w:rPr>
      </w:pPr>
    </w:p>
    <w:p w14:paraId="4B1423C4" w14:textId="77777777" w:rsidR="005921AC" w:rsidRPr="00B377EB" w:rsidRDefault="005921AC" w:rsidP="00126624">
      <w:pPr>
        <w:tabs>
          <w:tab w:val="left" w:pos="7560"/>
        </w:tabs>
        <w:spacing w:after="0" w:line="240" w:lineRule="auto"/>
        <w:contextualSpacing/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</w:pPr>
    </w:p>
    <w:sectPr w:rsidR="005921AC" w:rsidRPr="00B377EB" w:rsidSect="0048069A">
      <w:headerReference w:type="default" r:id="rId9"/>
      <w:footerReference w:type="default" r:id="rId10"/>
      <w:pgSz w:w="12240" w:h="15840"/>
      <w:pgMar w:top="1008" w:right="990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4267" w14:textId="77777777" w:rsidR="007D0083" w:rsidRDefault="007D0083">
      <w:pPr>
        <w:spacing w:after="0" w:line="240" w:lineRule="auto"/>
      </w:pPr>
      <w:r>
        <w:separator/>
      </w:r>
    </w:p>
  </w:endnote>
  <w:endnote w:type="continuationSeparator" w:id="0">
    <w:p w14:paraId="60757278" w14:textId="77777777" w:rsidR="007D0083" w:rsidRDefault="007D0083">
      <w:pPr>
        <w:spacing w:after="0" w:line="240" w:lineRule="auto"/>
      </w:pPr>
      <w:r>
        <w:continuationSeparator/>
      </w:r>
    </w:p>
  </w:endnote>
  <w:endnote w:type="continuationNotice" w:id="1">
    <w:p w14:paraId="0D823B1F" w14:textId="77777777" w:rsidR="007D0083" w:rsidRDefault="007D0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165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AE4F" w14:textId="77777777" w:rsidR="00B377EB" w:rsidRDefault="00B377EB">
        <w:pPr>
          <w:pStyle w:val="Footer"/>
          <w:jc w:val="center"/>
        </w:pPr>
        <w:r w:rsidRPr="00B377EB">
          <w:rPr>
            <w:rFonts w:ascii="Tahoma" w:hAnsi="Tahoma" w:cs="Tahoma"/>
            <w:noProof/>
            <w:color w:val="auto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A3BD99" wp14:editId="2CAD69C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71755</wp:posOffset>
                  </wp:positionV>
                  <wp:extent cx="62103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10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37434F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5.65pt" to="487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bzQEAAAMEAAAOAAAAZHJzL2Uyb0RvYy54bWysU02PEzEMvSPxH6Lc6cwUaYVGne6hq+WC&#10;oGLhB2QzTidSEkdO6Me/x0nb6QpWQiAunnHi92w/O6v7o3diD5QshkF2i1YKCBpHG3aD/P7t8d0H&#10;KVJWYVQOAwzyBEner9++WR1iD0uc0I1AgklC6g9xkFPOsW+apCfwKi0wQuBLg+RVZpd2zUjqwOze&#10;Ncu2vWsOSGMk1JASnz6cL+W68hsDOn8xJkEWbpBcW66Wqn0utlmvVL8jFSerL2Wof6jCKxs46Uz1&#10;oLISP8j+RuWtJkxo8kKjb9AYq6H2wN107S/dPE0qQu2FxUlxlin9P1r9eb8lYUeenRRBeR7RUyZl&#10;d1MWGwyBBUQSXdHpEFPP4ZuwpYuX4pZK00dDvny5HXGs2p5mbeGYhebDu2XXvm95BPp619yAkVL+&#10;COhF+Rmks6G0rXq1/5QyJ+PQa0g5dqHYhM6Oj9a56pSFgY0jsVc86nysJTPuRRR7BdmURs6l1798&#10;cnBm/QqGpeBiu5q9LuGNU2kNIV95XeDoAjNcwQxs/wy8xBco1AX9G/CMqJkx5BnsbUB6LftNCnOO&#10;vypw7rtI8IzjqQ61SsObVhW/vIqyyi/9Cr+93fVPAAAA//8DAFBLAwQUAAYACAAAACEAeK3p6t4A&#10;AAAIAQAADwAAAGRycy9kb3ducmV2LnhtbEyPQUvDQBCF74L/YRnBi7SbtLTamE2RQC8eBBspHrfZ&#10;aTaYnQ3ZbZP+e0c86HHee7z5Xr6dXCcuOITWk4J0noBAqr1pqVHwUe1mTyBC1GR05wkVXDHAtri9&#10;yXVm/EjveNnHRnAJhUwrsDH2mZShtuh0mPseib2TH5yOfA6NNIMeudx1cpEka+l0S/zB6h5Li/XX&#10;/uwUfDYPy92homos49tpbafr4XVVKnV/N708g4g4xb8w/OAzOhTMdPRnMkF0CmaLlJOsp0sQ7G8e&#10;VxsQx19BFrn8P6D4BgAA//8DAFBLAQItABQABgAIAAAAIQC2gziS/gAAAOEBAAATAAAAAAAAAAAA&#10;AAAAAAAAAABbQ29udGVudF9UeXBlc10ueG1sUEsBAi0AFAAGAAgAAAAhADj9If/WAAAAlAEAAAsA&#10;AAAAAAAAAAAAAAAALwEAAF9yZWxzLy5yZWxzUEsBAi0AFAAGAAgAAAAhAPPE9pvNAQAAAwQAAA4A&#10;AAAAAAAAAAAAAAAALgIAAGRycy9lMm9Eb2MueG1sUEsBAi0AFAAGAAgAAAAhAHit6ereAAAACAEA&#10;AA8AAAAAAAAAAAAAAAAAJwQAAGRycy9kb3ducmV2LnhtbFBLBQYAAAAABAAEAPMAAAAyBQAAAAA=&#10;" strokecolor="black [3213]" strokeweight=".5pt">
                  <v:stroke joinstyle="miter"/>
                </v:line>
              </w:pict>
            </mc:Fallback>
          </mc:AlternateContent>
        </w:r>
        <w:r w:rsidRPr="00B377EB">
          <w:rPr>
            <w:rFonts w:ascii="Tahoma" w:hAnsi="Tahoma" w:cs="Tahoma"/>
            <w:color w:val="auto"/>
            <w:sz w:val="16"/>
            <w:szCs w:val="16"/>
          </w:rPr>
          <w:fldChar w:fldCharType="begin"/>
        </w:r>
        <w:r w:rsidRPr="00B377EB">
          <w:rPr>
            <w:rFonts w:ascii="Tahoma" w:hAnsi="Tahoma" w:cs="Tahoma"/>
            <w:color w:val="auto"/>
            <w:sz w:val="16"/>
            <w:szCs w:val="16"/>
          </w:rPr>
          <w:instrText xml:space="preserve"> PAGE   \* MERGEFORMAT </w:instrText>
        </w:r>
        <w:r w:rsidRPr="00B377EB">
          <w:rPr>
            <w:rFonts w:ascii="Tahoma" w:hAnsi="Tahoma" w:cs="Tahoma"/>
            <w:color w:val="auto"/>
            <w:sz w:val="16"/>
            <w:szCs w:val="16"/>
          </w:rPr>
          <w:fldChar w:fldCharType="separate"/>
        </w:r>
        <w:r w:rsidR="00AC6961">
          <w:rPr>
            <w:rFonts w:ascii="Tahoma" w:hAnsi="Tahoma" w:cs="Tahoma"/>
            <w:noProof/>
            <w:color w:val="auto"/>
            <w:sz w:val="16"/>
            <w:szCs w:val="16"/>
          </w:rPr>
          <w:t>3</w:t>
        </w:r>
        <w:r w:rsidRPr="00B377EB">
          <w:rPr>
            <w:rFonts w:ascii="Tahoma" w:hAnsi="Tahoma" w:cs="Tahoma"/>
            <w:noProof/>
            <w:color w:val="auto"/>
            <w:sz w:val="16"/>
            <w:szCs w:val="16"/>
          </w:rPr>
          <w:fldChar w:fldCharType="end"/>
        </w:r>
        <w:r w:rsidRPr="00B377EB">
          <w:rPr>
            <w:rFonts w:ascii="Tahoma" w:hAnsi="Tahoma" w:cs="Tahoma"/>
            <w:noProof/>
            <w:sz w:val="16"/>
            <w:szCs w:val="16"/>
          </w:rPr>
          <w:t>/</w:t>
        </w:r>
        <w:r w:rsidR="0048069A">
          <w:rPr>
            <w:rFonts w:ascii="Tahoma" w:hAnsi="Tahoma" w:cs="Tahoma"/>
            <w:noProof/>
            <w:color w:val="auto"/>
            <w:sz w:val="16"/>
            <w:szCs w:val="16"/>
          </w:rPr>
          <w:t>4</w:t>
        </w:r>
      </w:p>
    </w:sdtContent>
  </w:sdt>
  <w:p w14:paraId="1D430CC1" w14:textId="77777777" w:rsidR="00510AF8" w:rsidRDefault="00510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FC83" w14:textId="77777777" w:rsidR="007D0083" w:rsidRDefault="007D0083">
      <w:pPr>
        <w:spacing w:after="0" w:line="240" w:lineRule="auto"/>
      </w:pPr>
      <w:r>
        <w:separator/>
      </w:r>
    </w:p>
  </w:footnote>
  <w:footnote w:type="continuationSeparator" w:id="0">
    <w:p w14:paraId="2059976D" w14:textId="77777777" w:rsidR="007D0083" w:rsidRDefault="007D0083">
      <w:pPr>
        <w:spacing w:after="0" w:line="240" w:lineRule="auto"/>
      </w:pPr>
      <w:r>
        <w:continuationSeparator/>
      </w:r>
    </w:p>
  </w:footnote>
  <w:footnote w:type="continuationNotice" w:id="1">
    <w:p w14:paraId="793A2DC2" w14:textId="77777777" w:rsidR="007D0083" w:rsidRDefault="007D0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8"/>
      <w:gridCol w:w="2986"/>
    </w:tblGrid>
    <w:tr w:rsidR="00B377EB" w:rsidRPr="00A90C88" w14:paraId="799D274C" w14:textId="77777777" w:rsidTr="00BB7336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3E85B29E" w14:textId="77777777" w:rsidR="00B377EB" w:rsidRPr="00A90C88" w:rsidRDefault="00B377EB" w:rsidP="00B377EB">
          <w:pPr>
            <w:pStyle w:val="Header"/>
            <w:rPr>
              <w:rFonts w:ascii="Tahoma" w:hAnsi="Tahoma" w:cs="Tahoma"/>
              <w:b/>
              <w:noProof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</w:rPr>
            <w:t>DCP5201 | OBJECT ORIENTED PROGRAMMING</w:t>
          </w:r>
        </w:p>
      </w:tc>
      <w:tc>
        <w:tcPr>
          <w:tcW w:w="1500" w:type="pct"/>
          <w:tcBorders>
            <w:bottom w:val="single" w:sz="4" w:space="0" w:color="6A8A24" w:themeColor="accent2" w:themeShade="BF"/>
          </w:tcBorders>
          <w:shd w:val="clear" w:color="auto" w:fill="78D0F0" w:themeFill="accent1" w:themeFillTint="99"/>
          <w:vAlign w:val="bottom"/>
        </w:tcPr>
        <w:p w14:paraId="2A221C1C" w14:textId="77777777" w:rsidR="00B377EB" w:rsidRPr="00A90C88" w:rsidRDefault="00B377EB" w:rsidP="00B377EB">
          <w:pPr>
            <w:pStyle w:val="Header"/>
            <w:jc w:val="center"/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</w:pPr>
          <w:r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  <w:t>LAB 10</w:t>
          </w:r>
        </w:p>
      </w:tc>
    </w:tr>
  </w:tbl>
  <w:p w14:paraId="1CF9999B" w14:textId="77777777" w:rsidR="00510AF8" w:rsidRDefault="00510AF8" w:rsidP="000764A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DFD"/>
    <w:multiLevelType w:val="hybridMultilevel"/>
    <w:tmpl w:val="08CA73B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26F254">
      <w:start w:val="1"/>
      <w:numFmt w:val="lowerRoman"/>
      <w:lvlText w:val="(%2)"/>
      <w:lvlJc w:val="righ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AF6"/>
    <w:multiLevelType w:val="hybridMultilevel"/>
    <w:tmpl w:val="7506C0FE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2326F254">
      <w:start w:val="1"/>
      <w:numFmt w:val="lowerRoman"/>
      <w:lvlText w:val="(%2)"/>
      <w:lvlJc w:val="right"/>
      <w:pPr>
        <w:ind w:left="107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4D2675F5"/>
    <w:multiLevelType w:val="hybridMultilevel"/>
    <w:tmpl w:val="8A5A340A"/>
    <w:lvl w:ilvl="0" w:tplc="CE3432F2">
      <w:start w:val="1"/>
      <w:numFmt w:val="lowerRoman"/>
      <w:lvlText w:val="(%1)"/>
      <w:lvlJc w:val="right"/>
      <w:pPr>
        <w:tabs>
          <w:tab w:val="num" w:pos="644"/>
        </w:tabs>
        <w:ind w:left="644" w:hanging="360"/>
      </w:pPr>
      <w:rPr>
        <w:rFonts w:hint="default"/>
        <w:b w:val="0"/>
        <w:i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3566C"/>
    <w:multiLevelType w:val="hybridMultilevel"/>
    <w:tmpl w:val="88C6B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11"/>
  </w:num>
  <w:num w:numId="13">
    <w:abstractNumId w:val="0"/>
  </w:num>
  <w:num w:numId="14">
    <w:abstractNumId w:val="9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i Ian">
    <w15:presenceInfo w15:providerId="None" w15:userId="Chai 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4D"/>
    <w:rsid w:val="000015CC"/>
    <w:rsid w:val="000025A6"/>
    <w:rsid w:val="00002CC6"/>
    <w:rsid w:val="00004942"/>
    <w:rsid w:val="00005DA1"/>
    <w:rsid w:val="00006F9E"/>
    <w:rsid w:val="000102D0"/>
    <w:rsid w:val="000207BF"/>
    <w:rsid w:val="000218CB"/>
    <w:rsid w:val="0003249F"/>
    <w:rsid w:val="00035470"/>
    <w:rsid w:val="00035759"/>
    <w:rsid w:val="00045BE8"/>
    <w:rsid w:val="000475C9"/>
    <w:rsid w:val="00061FB7"/>
    <w:rsid w:val="000700EE"/>
    <w:rsid w:val="000716CD"/>
    <w:rsid w:val="00072FB1"/>
    <w:rsid w:val="000764AD"/>
    <w:rsid w:val="00080D42"/>
    <w:rsid w:val="00082644"/>
    <w:rsid w:val="00082C7C"/>
    <w:rsid w:val="00085286"/>
    <w:rsid w:val="000873F2"/>
    <w:rsid w:val="000965F2"/>
    <w:rsid w:val="000973A7"/>
    <w:rsid w:val="000A20FC"/>
    <w:rsid w:val="000A571D"/>
    <w:rsid w:val="000B2243"/>
    <w:rsid w:val="000B44AD"/>
    <w:rsid w:val="000C048A"/>
    <w:rsid w:val="000C1C9E"/>
    <w:rsid w:val="000C2C47"/>
    <w:rsid w:val="000C615F"/>
    <w:rsid w:val="000C77B7"/>
    <w:rsid w:val="000D04FC"/>
    <w:rsid w:val="000D619E"/>
    <w:rsid w:val="000E0993"/>
    <w:rsid w:val="000E60F1"/>
    <w:rsid w:val="000F46E1"/>
    <w:rsid w:val="00101A82"/>
    <w:rsid w:val="00103070"/>
    <w:rsid w:val="001061F2"/>
    <w:rsid w:val="001106C4"/>
    <w:rsid w:val="00113F4E"/>
    <w:rsid w:val="00115BA8"/>
    <w:rsid w:val="00120A87"/>
    <w:rsid w:val="00124064"/>
    <w:rsid w:val="001254E4"/>
    <w:rsid w:val="00126624"/>
    <w:rsid w:val="00127F6F"/>
    <w:rsid w:val="0013757D"/>
    <w:rsid w:val="00141B87"/>
    <w:rsid w:val="0014237D"/>
    <w:rsid w:val="00142E13"/>
    <w:rsid w:val="00151711"/>
    <w:rsid w:val="00153DC1"/>
    <w:rsid w:val="00157EAC"/>
    <w:rsid w:val="00163509"/>
    <w:rsid w:val="00166096"/>
    <w:rsid w:val="00171F64"/>
    <w:rsid w:val="0017475B"/>
    <w:rsid w:val="00174B9A"/>
    <w:rsid w:val="0018364E"/>
    <w:rsid w:val="001877F8"/>
    <w:rsid w:val="00194136"/>
    <w:rsid w:val="00195016"/>
    <w:rsid w:val="0019623A"/>
    <w:rsid w:val="00197F38"/>
    <w:rsid w:val="001A0C48"/>
    <w:rsid w:val="001A54C1"/>
    <w:rsid w:val="001A6B74"/>
    <w:rsid w:val="001A7EE8"/>
    <w:rsid w:val="001B0344"/>
    <w:rsid w:val="001B138F"/>
    <w:rsid w:val="001B1643"/>
    <w:rsid w:val="001D1230"/>
    <w:rsid w:val="001D148B"/>
    <w:rsid w:val="001D1BAB"/>
    <w:rsid w:val="001D3C59"/>
    <w:rsid w:val="001D4148"/>
    <w:rsid w:val="001D4E72"/>
    <w:rsid w:val="001D7906"/>
    <w:rsid w:val="001E05D2"/>
    <w:rsid w:val="001E292C"/>
    <w:rsid w:val="001F183D"/>
    <w:rsid w:val="001F7DD4"/>
    <w:rsid w:val="00203AF2"/>
    <w:rsid w:val="0020751D"/>
    <w:rsid w:val="00211A97"/>
    <w:rsid w:val="00223E48"/>
    <w:rsid w:val="00225483"/>
    <w:rsid w:val="00234DEE"/>
    <w:rsid w:val="00240CB5"/>
    <w:rsid w:val="0024117B"/>
    <w:rsid w:val="00241690"/>
    <w:rsid w:val="002543B8"/>
    <w:rsid w:val="00256E47"/>
    <w:rsid w:val="0026186A"/>
    <w:rsid w:val="00270DFF"/>
    <w:rsid w:val="00271C8F"/>
    <w:rsid w:val="0027358A"/>
    <w:rsid w:val="00297F0D"/>
    <w:rsid w:val="002A5671"/>
    <w:rsid w:val="002A5E66"/>
    <w:rsid w:val="002C6E96"/>
    <w:rsid w:val="002D35F7"/>
    <w:rsid w:val="002D3E62"/>
    <w:rsid w:val="002D5909"/>
    <w:rsid w:val="002E3C58"/>
    <w:rsid w:val="002E410D"/>
    <w:rsid w:val="002E6F9E"/>
    <w:rsid w:val="002F03BE"/>
    <w:rsid w:val="002F5427"/>
    <w:rsid w:val="002F5A51"/>
    <w:rsid w:val="002F7454"/>
    <w:rsid w:val="0030702B"/>
    <w:rsid w:val="00323842"/>
    <w:rsid w:val="00335622"/>
    <w:rsid w:val="00335AED"/>
    <w:rsid w:val="00336DED"/>
    <w:rsid w:val="003371C6"/>
    <w:rsid w:val="00341D8B"/>
    <w:rsid w:val="00344E23"/>
    <w:rsid w:val="00345772"/>
    <w:rsid w:val="003479BD"/>
    <w:rsid w:val="00351BC0"/>
    <w:rsid w:val="00360082"/>
    <w:rsid w:val="003728E9"/>
    <w:rsid w:val="0038687A"/>
    <w:rsid w:val="00390018"/>
    <w:rsid w:val="003931A4"/>
    <w:rsid w:val="00394FF5"/>
    <w:rsid w:val="00397199"/>
    <w:rsid w:val="00397D03"/>
    <w:rsid w:val="003A255F"/>
    <w:rsid w:val="003A4C16"/>
    <w:rsid w:val="003A6D59"/>
    <w:rsid w:val="003B64E3"/>
    <w:rsid w:val="003C3F71"/>
    <w:rsid w:val="003C4737"/>
    <w:rsid w:val="003C5B0D"/>
    <w:rsid w:val="003D2B24"/>
    <w:rsid w:val="003D3BF0"/>
    <w:rsid w:val="003D471C"/>
    <w:rsid w:val="003E02FA"/>
    <w:rsid w:val="003E3AEE"/>
    <w:rsid w:val="003E6E7A"/>
    <w:rsid w:val="003E7EF3"/>
    <w:rsid w:val="003F2A4C"/>
    <w:rsid w:val="003F3C1E"/>
    <w:rsid w:val="003F4A03"/>
    <w:rsid w:val="00401368"/>
    <w:rsid w:val="00404A0A"/>
    <w:rsid w:val="0041483B"/>
    <w:rsid w:val="00417A63"/>
    <w:rsid w:val="004201FE"/>
    <w:rsid w:val="004234CB"/>
    <w:rsid w:val="00423E91"/>
    <w:rsid w:val="00431AEA"/>
    <w:rsid w:val="004347DC"/>
    <w:rsid w:val="00444AAD"/>
    <w:rsid w:val="00445E22"/>
    <w:rsid w:val="00453F65"/>
    <w:rsid w:val="0045472C"/>
    <w:rsid w:val="00455B91"/>
    <w:rsid w:val="004703CC"/>
    <w:rsid w:val="004712C8"/>
    <w:rsid w:val="0048069A"/>
    <w:rsid w:val="00483117"/>
    <w:rsid w:val="004A437E"/>
    <w:rsid w:val="004A6661"/>
    <w:rsid w:val="004A7E26"/>
    <w:rsid w:val="004C063B"/>
    <w:rsid w:val="004D0254"/>
    <w:rsid w:val="004D03C7"/>
    <w:rsid w:val="004D2160"/>
    <w:rsid w:val="004D76D7"/>
    <w:rsid w:val="004E33AC"/>
    <w:rsid w:val="004E33DD"/>
    <w:rsid w:val="004F6C80"/>
    <w:rsid w:val="004F6CF1"/>
    <w:rsid w:val="004F76D5"/>
    <w:rsid w:val="0050595A"/>
    <w:rsid w:val="00510AF8"/>
    <w:rsid w:val="005129EC"/>
    <w:rsid w:val="0051341F"/>
    <w:rsid w:val="00513FC7"/>
    <w:rsid w:val="00520A1F"/>
    <w:rsid w:val="0052298E"/>
    <w:rsid w:val="00527BC2"/>
    <w:rsid w:val="0053061F"/>
    <w:rsid w:val="005412E3"/>
    <w:rsid w:val="005427E9"/>
    <w:rsid w:val="00545867"/>
    <w:rsid w:val="00553DE0"/>
    <w:rsid w:val="00562827"/>
    <w:rsid w:val="00570517"/>
    <w:rsid w:val="00573D5D"/>
    <w:rsid w:val="00582558"/>
    <w:rsid w:val="0058290B"/>
    <w:rsid w:val="005921AC"/>
    <w:rsid w:val="00596CC2"/>
    <w:rsid w:val="00596D53"/>
    <w:rsid w:val="005A7D78"/>
    <w:rsid w:val="005B40DC"/>
    <w:rsid w:val="005B4C60"/>
    <w:rsid w:val="005C27E7"/>
    <w:rsid w:val="005C61DB"/>
    <w:rsid w:val="005D485C"/>
    <w:rsid w:val="005D7C16"/>
    <w:rsid w:val="005E30A4"/>
    <w:rsid w:val="005F418F"/>
    <w:rsid w:val="005F48CA"/>
    <w:rsid w:val="005F6576"/>
    <w:rsid w:val="005F6D71"/>
    <w:rsid w:val="00600CFA"/>
    <w:rsid w:val="00602CAF"/>
    <w:rsid w:val="006066B8"/>
    <w:rsid w:val="0061120A"/>
    <w:rsid w:val="00624156"/>
    <w:rsid w:val="0062422C"/>
    <w:rsid w:val="00625060"/>
    <w:rsid w:val="0062793E"/>
    <w:rsid w:val="006306F8"/>
    <w:rsid w:val="00634AA1"/>
    <w:rsid w:val="0063520F"/>
    <w:rsid w:val="00640464"/>
    <w:rsid w:val="006467FE"/>
    <w:rsid w:val="00653198"/>
    <w:rsid w:val="00656C36"/>
    <w:rsid w:val="00656FB7"/>
    <w:rsid w:val="00661DCE"/>
    <w:rsid w:val="0067205B"/>
    <w:rsid w:val="00676525"/>
    <w:rsid w:val="006772FC"/>
    <w:rsid w:val="00696535"/>
    <w:rsid w:val="00696A01"/>
    <w:rsid w:val="006A0C7D"/>
    <w:rsid w:val="006A6DD4"/>
    <w:rsid w:val="006B76BB"/>
    <w:rsid w:val="006C6811"/>
    <w:rsid w:val="006C7EF6"/>
    <w:rsid w:val="006D6396"/>
    <w:rsid w:val="006D78BA"/>
    <w:rsid w:val="006E3DEE"/>
    <w:rsid w:val="006F288D"/>
    <w:rsid w:val="006F59F7"/>
    <w:rsid w:val="006F7BDD"/>
    <w:rsid w:val="00701D9E"/>
    <w:rsid w:val="00704581"/>
    <w:rsid w:val="00712A94"/>
    <w:rsid w:val="00713264"/>
    <w:rsid w:val="00716E3E"/>
    <w:rsid w:val="00717527"/>
    <w:rsid w:val="00723449"/>
    <w:rsid w:val="007274B5"/>
    <w:rsid w:val="0073131C"/>
    <w:rsid w:val="00731EA9"/>
    <w:rsid w:val="007439F9"/>
    <w:rsid w:val="0074579C"/>
    <w:rsid w:val="007459AD"/>
    <w:rsid w:val="00747F98"/>
    <w:rsid w:val="00750BF1"/>
    <w:rsid w:val="0075161C"/>
    <w:rsid w:val="00764FFD"/>
    <w:rsid w:val="00766611"/>
    <w:rsid w:val="00767D85"/>
    <w:rsid w:val="007708FF"/>
    <w:rsid w:val="00772013"/>
    <w:rsid w:val="00781A26"/>
    <w:rsid w:val="00790D91"/>
    <w:rsid w:val="00795FC9"/>
    <w:rsid w:val="00796287"/>
    <w:rsid w:val="007A52E1"/>
    <w:rsid w:val="007A5E6E"/>
    <w:rsid w:val="007A609E"/>
    <w:rsid w:val="007A66CE"/>
    <w:rsid w:val="007C10EC"/>
    <w:rsid w:val="007C112B"/>
    <w:rsid w:val="007C41E4"/>
    <w:rsid w:val="007D0083"/>
    <w:rsid w:val="007D0411"/>
    <w:rsid w:val="007D453C"/>
    <w:rsid w:val="007D6883"/>
    <w:rsid w:val="007E1F78"/>
    <w:rsid w:val="007E2CEE"/>
    <w:rsid w:val="007E402E"/>
    <w:rsid w:val="007E4D44"/>
    <w:rsid w:val="007F0DA7"/>
    <w:rsid w:val="007F2D5F"/>
    <w:rsid w:val="007F2F53"/>
    <w:rsid w:val="007F41B8"/>
    <w:rsid w:val="007F5A9E"/>
    <w:rsid w:val="0082265B"/>
    <w:rsid w:val="00822E0F"/>
    <w:rsid w:val="00830677"/>
    <w:rsid w:val="0083125D"/>
    <w:rsid w:val="0083624D"/>
    <w:rsid w:val="00867F8B"/>
    <w:rsid w:val="00882471"/>
    <w:rsid w:val="00882B9C"/>
    <w:rsid w:val="00882C29"/>
    <w:rsid w:val="00883CD6"/>
    <w:rsid w:val="00885BF2"/>
    <w:rsid w:val="008861C0"/>
    <w:rsid w:val="00892F96"/>
    <w:rsid w:val="00896666"/>
    <w:rsid w:val="008A0CF2"/>
    <w:rsid w:val="008A607B"/>
    <w:rsid w:val="008B318F"/>
    <w:rsid w:val="008B4B19"/>
    <w:rsid w:val="008C0A8D"/>
    <w:rsid w:val="008D0ACB"/>
    <w:rsid w:val="008D2C2F"/>
    <w:rsid w:val="008D5D73"/>
    <w:rsid w:val="008E3665"/>
    <w:rsid w:val="008E47EA"/>
    <w:rsid w:val="008F03F7"/>
    <w:rsid w:val="008F37C0"/>
    <w:rsid w:val="008F64EA"/>
    <w:rsid w:val="009047E6"/>
    <w:rsid w:val="009065E4"/>
    <w:rsid w:val="009079A9"/>
    <w:rsid w:val="00907A21"/>
    <w:rsid w:val="00907AB7"/>
    <w:rsid w:val="009117DE"/>
    <w:rsid w:val="0091266C"/>
    <w:rsid w:val="00917AC0"/>
    <w:rsid w:val="00923AA4"/>
    <w:rsid w:val="0092569C"/>
    <w:rsid w:val="00931495"/>
    <w:rsid w:val="00943397"/>
    <w:rsid w:val="0094498D"/>
    <w:rsid w:val="009575D4"/>
    <w:rsid w:val="00960AA4"/>
    <w:rsid w:val="00965C53"/>
    <w:rsid w:val="00966074"/>
    <w:rsid w:val="00971353"/>
    <w:rsid w:val="0097561A"/>
    <w:rsid w:val="0098058D"/>
    <w:rsid w:val="00985AED"/>
    <w:rsid w:val="00985F32"/>
    <w:rsid w:val="00996C71"/>
    <w:rsid w:val="00997B3A"/>
    <w:rsid w:val="009A4059"/>
    <w:rsid w:val="009A543B"/>
    <w:rsid w:val="009C4D8D"/>
    <w:rsid w:val="009D2BEC"/>
    <w:rsid w:val="009D6A35"/>
    <w:rsid w:val="009E6B97"/>
    <w:rsid w:val="009E73DE"/>
    <w:rsid w:val="009E7EDC"/>
    <w:rsid w:val="009F17E4"/>
    <w:rsid w:val="009F2246"/>
    <w:rsid w:val="009F266D"/>
    <w:rsid w:val="009F6CBC"/>
    <w:rsid w:val="009F7484"/>
    <w:rsid w:val="00A0009A"/>
    <w:rsid w:val="00A03C0B"/>
    <w:rsid w:val="00A0499D"/>
    <w:rsid w:val="00A102F4"/>
    <w:rsid w:val="00A2133A"/>
    <w:rsid w:val="00A22507"/>
    <w:rsid w:val="00A23E9C"/>
    <w:rsid w:val="00A23ECA"/>
    <w:rsid w:val="00A30A57"/>
    <w:rsid w:val="00A3330E"/>
    <w:rsid w:val="00A34267"/>
    <w:rsid w:val="00A416B3"/>
    <w:rsid w:val="00A4423F"/>
    <w:rsid w:val="00A4684B"/>
    <w:rsid w:val="00A4727E"/>
    <w:rsid w:val="00A47E01"/>
    <w:rsid w:val="00A502C1"/>
    <w:rsid w:val="00A60D20"/>
    <w:rsid w:val="00A63CB6"/>
    <w:rsid w:val="00A64E02"/>
    <w:rsid w:val="00A66000"/>
    <w:rsid w:val="00A70608"/>
    <w:rsid w:val="00A713ED"/>
    <w:rsid w:val="00A71BF7"/>
    <w:rsid w:val="00A77701"/>
    <w:rsid w:val="00A80A2C"/>
    <w:rsid w:val="00A8235D"/>
    <w:rsid w:val="00A8345B"/>
    <w:rsid w:val="00A83C59"/>
    <w:rsid w:val="00A84881"/>
    <w:rsid w:val="00A95BAE"/>
    <w:rsid w:val="00A95E4C"/>
    <w:rsid w:val="00AA0C52"/>
    <w:rsid w:val="00AA2181"/>
    <w:rsid w:val="00AA380F"/>
    <w:rsid w:val="00AA4898"/>
    <w:rsid w:val="00AA7238"/>
    <w:rsid w:val="00AC0CEF"/>
    <w:rsid w:val="00AC436B"/>
    <w:rsid w:val="00AC6961"/>
    <w:rsid w:val="00AD0A74"/>
    <w:rsid w:val="00AD204F"/>
    <w:rsid w:val="00AE104E"/>
    <w:rsid w:val="00AE3C00"/>
    <w:rsid w:val="00AE642F"/>
    <w:rsid w:val="00AF0A4E"/>
    <w:rsid w:val="00AF0D8E"/>
    <w:rsid w:val="00AF110C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301D8"/>
    <w:rsid w:val="00B31162"/>
    <w:rsid w:val="00B377EB"/>
    <w:rsid w:val="00B37B85"/>
    <w:rsid w:val="00B37BCD"/>
    <w:rsid w:val="00B40D10"/>
    <w:rsid w:val="00B53AA5"/>
    <w:rsid w:val="00B62F2A"/>
    <w:rsid w:val="00B63FE1"/>
    <w:rsid w:val="00B750BB"/>
    <w:rsid w:val="00B8379C"/>
    <w:rsid w:val="00B84E4B"/>
    <w:rsid w:val="00B864AA"/>
    <w:rsid w:val="00B865C6"/>
    <w:rsid w:val="00B90316"/>
    <w:rsid w:val="00B91860"/>
    <w:rsid w:val="00B93873"/>
    <w:rsid w:val="00B95724"/>
    <w:rsid w:val="00BA01A0"/>
    <w:rsid w:val="00BA0F45"/>
    <w:rsid w:val="00BA7651"/>
    <w:rsid w:val="00BB09E2"/>
    <w:rsid w:val="00BB3D76"/>
    <w:rsid w:val="00BB6DDC"/>
    <w:rsid w:val="00BC0830"/>
    <w:rsid w:val="00BD3ACF"/>
    <w:rsid w:val="00BD6B0A"/>
    <w:rsid w:val="00BE07F4"/>
    <w:rsid w:val="00BE2BD6"/>
    <w:rsid w:val="00BE2DE0"/>
    <w:rsid w:val="00BF1850"/>
    <w:rsid w:val="00BF2863"/>
    <w:rsid w:val="00BF41CA"/>
    <w:rsid w:val="00C10300"/>
    <w:rsid w:val="00C121FF"/>
    <w:rsid w:val="00C15BC2"/>
    <w:rsid w:val="00C2515A"/>
    <w:rsid w:val="00C25EE1"/>
    <w:rsid w:val="00C32ACA"/>
    <w:rsid w:val="00C350E7"/>
    <w:rsid w:val="00C361A6"/>
    <w:rsid w:val="00C377B3"/>
    <w:rsid w:val="00C44C11"/>
    <w:rsid w:val="00C466AA"/>
    <w:rsid w:val="00C50B7A"/>
    <w:rsid w:val="00C54DD5"/>
    <w:rsid w:val="00C6008B"/>
    <w:rsid w:val="00C6778B"/>
    <w:rsid w:val="00C7159B"/>
    <w:rsid w:val="00C71A60"/>
    <w:rsid w:val="00C73DDD"/>
    <w:rsid w:val="00C814F6"/>
    <w:rsid w:val="00C84D29"/>
    <w:rsid w:val="00C85BF2"/>
    <w:rsid w:val="00C8782B"/>
    <w:rsid w:val="00C9321B"/>
    <w:rsid w:val="00C939D9"/>
    <w:rsid w:val="00C9589C"/>
    <w:rsid w:val="00CA27C9"/>
    <w:rsid w:val="00CA2ED9"/>
    <w:rsid w:val="00CB7471"/>
    <w:rsid w:val="00CC2321"/>
    <w:rsid w:val="00CC3916"/>
    <w:rsid w:val="00CC5F76"/>
    <w:rsid w:val="00CD175F"/>
    <w:rsid w:val="00CD2A3C"/>
    <w:rsid w:val="00CD566A"/>
    <w:rsid w:val="00CD6A1C"/>
    <w:rsid w:val="00CE35A1"/>
    <w:rsid w:val="00CE6EE7"/>
    <w:rsid w:val="00CF0BD8"/>
    <w:rsid w:val="00D000D6"/>
    <w:rsid w:val="00D01D77"/>
    <w:rsid w:val="00D020A8"/>
    <w:rsid w:val="00D07D66"/>
    <w:rsid w:val="00D12063"/>
    <w:rsid w:val="00D13406"/>
    <w:rsid w:val="00D17340"/>
    <w:rsid w:val="00D32D0C"/>
    <w:rsid w:val="00D4193F"/>
    <w:rsid w:val="00D5789F"/>
    <w:rsid w:val="00D609D3"/>
    <w:rsid w:val="00D64BCE"/>
    <w:rsid w:val="00D669C3"/>
    <w:rsid w:val="00D67E11"/>
    <w:rsid w:val="00D810C2"/>
    <w:rsid w:val="00D83048"/>
    <w:rsid w:val="00D907C5"/>
    <w:rsid w:val="00D915B3"/>
    <w:rsid w:val="00D93E16"/>
    <w:rsid w:val="00DA16FD"/>
    <w:rsid w:val="00DA79C6"/>
    <w:rsid w:val="00DB3CDE"/>
    <w:rsid w:val="00DC10D6"/>
    <w:rsid w:val="00DC1F43"/>
    <w:rsid w:val="00DC3048"/>
    <w:rsid w:val="00DC54F7"/>
    <w:rsid w:val="00DD36A5"/>
    <w:rsid w:val="00DE028B"/>
    <w:rsid w:val="00DF0AAD"/>
    <w:rsid w:val="00DF18FF"/>
    <w:rsid w:val="00DF22F9"/>
    <w:rsid w:val="00E002D9"/>
    <w:rsid w:val="00E06521"/>
    <w:rsid w:val="00E2379E"/>
    <w:rsid w:val="00E23C75"/>
    <w:rsid w:val="00E24582"/>
    <w:rsid w:val="00E24E26"/>
    <w:rsid w:val="00E25574"/>
    <w:rsid w:val="00E256D3"/>
    <w:rsid w:val="00E321B5"/>
    <w:rsid w:val="00E413FB"/>
    <w:rsid w:val="00E41CA7"/>
    <w:rsid w:val="00E43CDF"/>
    <w:rsid w:val="00E4415B"/>
    <w:rsid w:val="00E46473"/>
    <w:rsid w:val="00E5477B"/>
    <w:rsid w:val="00E55869"/>
    <w:rsid w:val="00E5732A"/>
    <w:rsid w:val="00E622B5"/>
    <w:rsid w:val="00E63EB4"/>
    <w:rsid w:val="00E64E15"/>
    <w:rsid w:val="00E712F3"/>
    <w:rsid w:val="00E816A3"/>
    <w:rsid w:val="00E818DA"/>
    <w:rsid w:val="00E8265F"/>
    <w:rsid w:val="00E8740B"/>
    <w:rsid w:val="00E87853"/>
    <w:rsid w:val="00E9191F"/>
    <w:rsid w:val="00E9225A"/>
    <w:rsid w:val="00E92A6F"/>
    <w:rsid w:val="00EA1A83"/>
    <w:rsid w:val="00EA2282"/>
    <w:rsid w:val="00EA2C88"/>
    <w:rsid w:val="00EA76E3"/>
    <w:rsid w:val="00EB5DCA"/>
    <w:rsid w:val="00EB644E"/>
    <w:rsid w:val="00EB7162"/>
    <w:rsid w:val="00EC2C17"/>
    <w:rsid w:val="00ED167F"/>
    <w:rsid w:val="00ED1A9C"/>
    <w:rsid w:val="00EE0B0D"/>
    <w:rsid w:val="00EE30D6"/>
    <w:rsid w:val="00EE446C"/>
    <w:rsid w:val="00EF5685"/>
    <w:rsid w:val="00F07840"/>
    <w:rsid w:val="00F1631E"/>
    <w:rsid w:val="00F16FC8"/>
    <w:rsid w:val="00F4602F"/>
    <w:rsid w:val="00F545A9"/>
    <w:rsid w:val="00F6230C"/>
    <w:rsid w:val="00F63A5E"/>
    <w:rsid w:val="00F65115"/>
    <w:rsid w:val="00F7280D"/>
    <w:rsid w:val="00F76105"/>
    <w:rsid w:val="00F8070D"/>
    <w:rsid w:val="00F80C09"/>
    <w:rsid w:val="00F900FD"/>
    <w:rsid w:val="00F973B3"/>
    <w:rsid w:val="00FA041D"/>
    <w:rsid w:val="00FA2F7F"/>
    <w:rsid w:val="00FA5936"/>
    <w:rsid w:val="00FA7593"/>
    <w:rsid w:val="00FB00F9"/>
    <w:rsid w:val="00FB3DBB"/>
    <w:rsid w:val="00FC6945"/>
    <w:rsid w:val="00FE35CA"/>
    <w:rsid w:val="00FE4E76"/>
    <w:rsid w:val="00FE623E"/>
    <w:rsid w:val="00FE6E22"/>
    <w:rsid w:val="00FE742E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4A72F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  <w:style w:type="paragraph" w:styleId="Revision">
    <w:name w:val="Revision"/>
    <w:hidden/>
    <w:uiPriority w:val="99"/>
    <w:semiHidden/>
    <w:rsid w:val="00080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1CFD9C-C5CD-4D2D-AEF0-3DFF6E1E1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1217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DOO5441                                                                                                                                                                           Lab 10</vt:lpstr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10</dc:title>
  <dc:creator>NurulAiniMohdNordan</dc:creator>
  <cp:keywords/>
  <cp:lastModifiedBy>Chai Ian</cp:lastModifiedBy>
  <cp:revision>76</cp:revision>
  <cp:lastPrinted>2022-01-01T12:01:00Z</cp:lastPrinted>
  <dcterms:created xsi:type="dcterms:W3CDTF">2021-07-30T09:04:00Z</dcterms:created>
  <dcterms:modified xsi:type="dcterms:W3CDTF">2022-03-16T08:09:00Z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