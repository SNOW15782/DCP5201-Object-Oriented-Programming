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3D02" w14:textId="77777777" w:rsidR="004D2160" w:rsidRDefault="004D2160" w:rsidP="00E73606">
      <w:pPr>
        <w:tabs>
          <w:tab w:val="left" w:pos="8640"/>
        </w:tabs>
        <w:spacing w:after="0" w:line="240" w:lineRule="auto"/>
        <w:rPr>
          <w:rFonts w:ascii="Calibri" w:hAnsi="Calibri" w:cs="Calibri"/>
          <w:b/>
          <w:color w:val="auto"/>
          <w:sz w:val="22"/>
          <w:szCs w:val="22"/>
          <w:u w:val="single"/>
        </w:rPr>
      </w:pPr>
      <w:r w:rsidRPr="008D6806">
        <w:rPr>
          <w:rFonts w:ascii="Calibri" w:hAnsi="Calibri" w:cs="Calibri"/>
          <w:b/>
          <w:color w:val="auto"/>
          <w:sz w:val="22"/>
          <w:szCs w:val="22"/>
          <w:u w:val="single"/>
        </w:rPr>
        <w:t xml:space="preserve">Question 1 </w:t>
      </w:r>
    </w:p>
    <w:p w14:paraId="679C696A" w14:textId="77777777" w:rsidR="00E73606" w:rsidRPr="008D6806" w:rsidRDefault="00E73606" w:rsidP="00E73606">
      <w:pPr>
        <w:tabs>
          <w:tab w:val="left" w:pos="8640"/>
        </w:tabs>
        <w:spacing w:after="0" w:line="240" w:lineRule="auto"/>
        <w:rPr>
          <w:color w:val="auto"/>
        </w:rPr>
      </w:pPr>
    </w:p>
    <w:p w14:paraId="7684F2BA" w14:textId="77777777" w:rsidR="001B0344" w:rsidRPr="008131F5" w:rsidRDefault="005F6576" w:rsidP="00E73606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>Observe the given class and write the main() based on the instructions below:</w:t>
      </w:r>
    </w:p>
    <w:p w14:paraId="6560C700" w14:textId="77777777" w:rsidR="00C121FF" w:rsidRPr="008131F5" w:rsidRDefault="00C121FF" w:rsidP="00E73606">
      <w:pPr>
        <w:pStyle w:val="ListParagraph"/>
        <w:ind w:left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CBF2789" w14:textId="77777777" w:rsid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</w:p>
    <w:p w14:paraId="5C5C991F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#include&lt;iostream&gt;</w:t>
      </w:r>
    </w:p>
    <w:p w14:paraId="676B18BF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</w:p>
    <w:p w14:paraId="12A1331A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using namespace std;</w:t>
      </w:r>
    </w:p>
    <w:p w14:paraId="4D322C82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class Bags</w:t>
      </w:r>
    </w:p>
    <w:p w14:paraId="18E25CAF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{</w:t>
      </w:r>
    </w:p>
    <w:p w14:paraId="3F0A56CD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string brand;</w:t>
      </w:r>
    </w:p>
    <w:p w14:paraId="0AB0DD47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f</w:t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loat height, length, width;</w:t>
      </w:r>
    </w:p>
    <w:p w14:paraId="3E25A85D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</w:r>
    </w:p>
    <w:p w14:paraId="45B8BAC5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public:</w:t>
      </w:r>
    </w:p>
    <w:p w14:paraId="5AE2003D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void </w:t>
      </w:r>
      <w:proofErr w:type="spellStart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setdata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()</w:t>
      </w:r>
    </w:p>
    <w:p w14:paraId="2B301AD9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{   </w:t>
      </w:r>
    </w:p>
    <w:p w14:paraId="6F82C5E1" w14:textId="643C48B1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cout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&lt;&lt;"Enter your bag's brand name</w:t>
      </w:r>
      <w:del w:id="0" w:author="Ian Chai" w:date="2022-02-20T19:15:00Z">
        <w:r w:rsidR="0021450F"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 xml:space="preserve"> </w:delText>
        </w:r>
      </w:del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: ";</w:t>
      </w:r>
    </w:p>
    <w:p w14:paraId="06EE3AC8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getline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(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cin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, brand);</w:t>
      </w:r>
    </w:p>
    <w:p w14:paraId="7C51CFD0" w14:textId="77BDA6C8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cout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&lt;&lt;"Enter value length</w:t>
      </w:r>
      <w:del w:id="1" w:author="Ian Chai" w:date="2022-02-20T19:15:00Z">
        <w:r w:rsidR="0021450F"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 xml:space="preserve"> </w:delText>
        </w:r>
      </w:del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, width and height of your bag L, W, H ";</w:t>
      </w:r>
    </w:p>
    <w:p w14:paraId="699E5180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cin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&gt;&gt;length&gt;&gt;width&gt;&gt;height;  </w:t>
      </w:r>
    </w:p>
    <w:p w14:paraId="79A98DEA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14:paraId="78B631DB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</w:t>
      </w:r>
    </w:p>
    <w:p w14:paraId="00A39579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void display()</w:t>
      </w:r>
    </w:p>
    <w:p w14:paraId="1EAA00A0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{  </w:t>
      </w:r>
    </w:p>
    <w:p w14:paraId="7AE6C068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cout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&lt;&lt;"\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nYour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brand bag name is **"&lt;&lt;brand&lt;&lt;"** and the dimensions are: "</w:t>
      </w:r>
    </w:p>
    <w:p w14:paraId="017049A9" w14:textId="77777777" w:rsidR="0021450F" w:rsidRPr="00E73606" w:rsidRDefault="00F80D9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    </w:t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&lt;&lt;length&lt;&lt;"L "&lt;&lt;width&lt;&lt;"W "&lt;&lt;height&lt;&lt;"H "&lt;&lt;</w:t>
      </w:r>
      <w:proofErr w:type="spellStart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endl</w:t>
      </w:r>
      <w:proofErr w:type="spellEnd"/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4BC69B9B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14:paraId="1D4C6087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</w:t>
      </w:r>
    </w:p>
    <w:p w14:paraId="161FEA78" w14:textId="41B449DB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Bags (const Bags &amp;</w:t>
      </w:r>
      <w:del w:id="2" w:author="Ian Chai" w:date="2022-02-20T19:15:00Z">
        <w:r w:rsidR="0021450F"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Bi</w:delText>
        </w:r>
      </w:del>
      <w:ins w:id="3" w:author="Ian Chai" w:date="2022-02-20T19:15:00Z">
        <w:r w:rsidR="0059383A">
          <w:rPr>
            <w:rFonts w:ascii="Courier New" w:hAnsi="Courier New" w:cs="Courier New"/>
            <w:color w:val="000000" w:themeColor="text1"/>
            <w:sz w:val="20"/>
            <w:szCs w:val="22"/>
          </w:rPr>
          <w:t>b</w:t>
        </w:r>
        <w:r w:rsidR="0021450F"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>i</w:t>
        </w:r>
      </w:ins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)</w:t>
      </w:r>
    </w:p>
    <w:p w14:paraId="6172C5BF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{ </w:t>
      </w:r>
    </w:p>
    <w:p w14:paraId="0B192D85" w14:textId="3C82327F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brand = </w:t>
      </w:r>
      <w:del w:id="4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Bi</w:delText>
        </w:r>
      </w:del>
      <w:proofErr w:type="spellStart"/>
      <w:ins w:id="5" w:author="Ian Chai" w:date="2022-02-20T19:15:00Z">
        <w:r w:rsidR="0059383A">
          <w:rPr>
            <w:rFonts w:ascii="Courier New" w:hAnsi="Courier New" w:cs="Courier New"/>
            <w:color w:val="000000" w:themeColor="text1"/>
            <w:sz w:val="20"/>
            <w:szCs w:val="22"/>
          </w:rPr>
          <w:t>b</w:t>
        </w:r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>i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.brand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5FF407D4" w14:textId="69D8071A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length = </w:t>
      </w:r>
      <w:del w:id="6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Bi</w:delText>
        </w:r>
      </w:del>
      <w:proofErr w:type="spellStart"/>
      <w:ins w:id="7" w:author="Ian Chai" w:date="2022-02-20T19:15:00Z">
        <w:r w:rsidR="0059383A">
          <w:rPr>
            <w:rFonts w:ascii="Courier New" w:hAnsi="Courier New" w:cs="Courier New"/>
            <w:color w:val="000000" w:themeColor="text1"/>
            <w:sz w:val="20"/>
            <w:szCs w:val="22"/>
          </w:rPr>
          <w:t>b</w:t>
        </w:r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>i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.length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2FDD38EB" w14:textId="1F956FE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width = </w:t>
      </w:r>
      <w:del w:id="8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Bi</w:delText>
        </w:r>
      </w:del>
      <w:proofErr w:type="spellStart"/>
      <w:ins w:id="9" w:author="Ian Chai" w:date="2022-02-20T19:15:00Z">
        <w:r w:rsidR="0059383A">
          <w:rPr>
            <w:rFonts w:ascii="Courier New" w:hAnsi="Courier New" w:cs="Courier New"/>
            <w:color w:val="000000" w:themeColor="text1"/>
            <w:sz w:val="20"/>
            <w:szCs w:val="22"/>
          </w:rPr>
          <w:t>b</w:t>
        </w:r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>i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.width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54DD4E3C" w14:textId="42F2A345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height = </w:t>
      </w:r>
      <w:del w:id="10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Bi</w:delText>
        </w:r>
      </w:del>
      <w:proofErr w:type="spellStart"/>
      <w:ins w:id="11" w:author="Ian Chai" w:date="2022-02-20T19:15:00Z">
        <w:r w:rsidR="0059383A">
          <w:rPr>
            <w:rFonts w:ascii="Courier New" w:hAnsi="Courier New" w:cs="Courier New"/>
            <w:color w:val="000000" w:themeColor="text1"/>
            <w:sz w:val="20"/>
            <w:szCs w:val="22"/>
          </w:rPr>
          <w:t>b</w:t>
        </w:r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>i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.height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490F3CD9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</w:t>
      </w:r>
      <w:proofErr w:type="spellStart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cout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&lt;&lt;"\</w:t>
      </w:r>
      <w:proofErr w:type="spellStart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nDo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you have the same bag??"&lt;&lt;</w:t>
      </w:r>
      <w:proofErr w:type="spellStart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endl</w:t>
      </w:r>
      <w:proofErr w:type="spellEnd"/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;</w:t>
      </w:r>
    </w:p>
    <w:p w14:paraId="689E1DA2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14:paraId="14E3B0A9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</w:t>
      </w:r>
    </w:p>
    <w:p w14:paraId="7DFD10F1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Bags()</w:t>
      </w:r>
    </w:p>
    <w:p w14:paraId="707FEDAD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{ </w:t>
      </w:r>
    </w:p>
    <w:p w14:paraId="76CDF710" w14:textId="77777777" w:rsidR="0021450F" w:rsidRPr="00E73606" w:rsidRDefault="00F80D9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</w:t>
      </w:r>
      <w:r w:rsidR="00603163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</w:t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brand = "Adidas";</w:t>
      </w:r>
    </w:p>
    <w:p w14:paraId="568C0C55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length = 35;</w:t>
      </w:r>
    </w:p>
    <w:p w14:paraId="55C20BE5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width = 20;</w:t>
      </w:r>
    </w:p>
    <w:p w14:paraId="104F2311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ab/>
        <w:t xml:space="preserve">  height = 45;</w:t>
      </w:r>
    </w:p>
    <w:p w14:paraId="4700F29B" w14:textId="77777777" w:rsidR="0021450F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>
        <w:rPr>
          <w:rFonts w:ascii="Courier New" w:hAnsi="Courier New" w:cs="Courier New"/>
          <w:color w:val="000000" w:themeColor="text1"/>
          <w:sz w:val="20"/>
          <w:szCs w:val="22"/>
        </w:rPr>
        <w:t xml:space="preserve">   </w:t>
      </w:r>
      <w:r>
        <w:rPr>
          <w:rFonts w:ascii="Courier New" w:hAnsi="Courier New" w:cs="Courier New"/>
          <w:color w:val="000000" w:themeColor="text1"/>
          <w:sz w:val="20"/>
          <w:szCs w:val="22"/>
        </w:rPr>
        <w:tab/>
      </w:r>
      <w:r w:rsidR="0021450F" w:rsidRPr="00E73606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14:paraId="0A67FD54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};</w:t>
      </w:r>
    </w:p>
    <w:p w14:paraId="526E2AE6" w14:textId="77777777" w:rsidR="00E73606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</w:p>
    <w:p w14:paraId="677099E9" w14:textId="77777777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int main()</w:t>
      </w:r>
    </w:p>
    <w:p w14:paraId="65CD701C" w14:textId="33F0FCD1" w:rsidR="0021450F" w:rsidRPr="00E73606" w:rsidRDefault="0021450F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{ </w:t>
      </w:r>
      <w:r w:rsidR="004E0B62"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     </w:t>
      </w: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//need to developed by adding object </w:t>
      </w:r>
      <w:del w:id="12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K, L</w:delText>
        </w:r>
      </w:del>
      <w:ins w:id="13" w:author="Ian Chai" w:date="2022-02-20T19:15:00Z">
        <w:r w:rsidR="00137295">
          <w:rPr>
            <w:rFonts w:ascii="Courier New" w:hAnsi="Courier New" w:cs="Courier New"/>
            <w:color w:val="000000" w:themeColor="text1"/>
            <w:sz w:val="20"/>
            <w:szCs w:val="22"/>
          </w:rPr>
          <w:t>k</w:t>
        </w:r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t xml:space="preserve">, </w:t>
        </w:r>
        <w:r w:rsidR="00137295">
          <w:rPr>
            <w:rFonts w:ascii="Courier New" w:hAnsi="Courier New" w:cs="Courier New"/>
            <w:color w:val="000000" w:themeColor="text1"/>
            <w:sz w:val="20"/>
            <w:szCs w:val="22"/>
          </w:rPr>
          <w:t>l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 and </w:t>
      </w:r>
      <w:del w:id="14" w:author="Ian Chai" w:date="2022-02-20T19:15:00Z">
        <w:r w:rsidRPr="00E73606">
          <w:rPr>
            <w:rFonts w:ascii="Courier New" w:hAnsi="Courier New" w:cs="Courier New"/>
            <w:color w:val="000000" w:themeColor="text1"/>
            <w:sz w:val="20"/>
            <w:szCs w:val="22"/>
          </w:rPr>
          <w:delText>M</w:delText>
        </w:r>
      </w:del>
      <w:ins w:id="15" w:author="Ian Chai" w:date="2022-02-20T19:15:00Z">
        <w:r w:rsidR="00137295">
          <w:rPr>
            <w:rFonts w:ascii="Courier New" w:hAnsi="Courier New" w:cs="Courier New"/>
            <w:color w:val="000000" w:themeColor="text1"/>
            <w:sz w:val="20"/>
            <w:szCs w:val="22"/>
          </w:rPr>
          <w:t>m</w:t>
        </w:r>
      </w:ins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 xml:space="preserve">; </w:t>
      </w:r>
    </w:p>
    <w:p w14:paraId="1552D4AA" w14:textId="77777777" w:rsidR="005F6576" w:rsidRPr="00E73606" w:rsidRDefault="005F657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</w:p>
    <w:p w14:paraId="25B54637" w14:textId="77777777" w:rsidR="005F6576" w:rsidRDefault="005F657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  <w:r w:rsidRPr="00E73606">
        <w:rPr>
          <w:rFonts w:ascii="Courier New" w:hAnsi="Courier New" w:cs="Courier New"/>
          <w:color w:val="000000" w:themeColor="text1"/>
          <w:sz w:val="20"/>
          <w:szCs w:val="22"/>
        </w:rPr>
        <w:t>}</w:t>
      </w:r>
    </w:p>
    <w:p w14:paraId="36537842" w14:textId="77777777" w:rsidR="00E73606" w:rsidRPr="00E73606" w:rsidRDefault="00E73606" w:rsidP="00E7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rPr>
          <w:rFonts w:ascii="Courier New" w:hAnsi="Courier New" w:cs="Courier New"/>
          <w:color w:val="000000" w:themeColor="text1"/>
          <w:sz w:val="20"/>
          <w:szCs w:val="22"/>
        </w:rPr>
      </w:pPr>
    </w:p>
    <w:p w14:paraId="3B39525F" w14:textId="77777777" w:rsidR="00A95E4C" w:rsidRPr="008131F5" w:rsidRDefault="00A95E4C" w:rsidP="00E73606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119CA8C" w14:textId="77777777" w:rsidR="0053061F" w:rsidRPr="008131F5" w:rsidRDefault="005F6576" w:rsidP="00E73606">
      <w:pPr>
        <w:spacing w:after="0" w:line="240" w:lineRule="auto"/>
        <w:ind w:left="426"/>
        <w:jc w:val="both"/>
        <w:rPr>
          <w:rFonts w:ascii="Calibri" w:hAnsi="Calibri" w:cs="Calibri"/>
          <w:color w:val="auto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Complete </w:t>
      </w:r>
      <w:r w:rsidRPr="008131F5">
        <w:rPr>
          <w:rFonts w:ascii="Calibri" w:hAnsi="Calibri" w:cs="Calibri"/>
          <w:color w:val="auto"/>
          <w:sz w:val="22"/>
          <w:szCs w:val="22"/>
        </w:rPr>
        <w:t>the main():</w:t>
      </w:r>
    </w:p>
    <w:p w14:paraId="757C33FF" w14:textId="3F1FA6AE" w:rsidR="005F6576" w:rsidRPr="008131F5" w:rsidRDefault="005F6576" w:rsidP="00E73606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2"/>
          <w:szCs w:val="22"/>
        </w:rPr>
      </w:pPr>
      <w:commentRangeStart w:id="16"/>
      <w:r w:rsidRPr="008131F5">
        <w:rPr>
          <w:rFonts w:ascii="Calibri" w:hAnsi="Calibri" w:cs="Calibri"/>
          <w:sz w:val="22"/>
          <w:szCs w:val="22"/>
        </w:rPr>
        <w:t xml:space="preserve">Declare an object named </w:t>
      </w:r>
      <w:del w:id="17" w:author="Ian Chai" w:date="2022-02-20T19:15:00Z">
        <w:r w:rsidR="0021450F" w:rsidRPr="008131F5">
          <w:rPr>
            <w:rFonts w:ascii="Calibri" w:hAnsi="Calibri" w:cs="Calibri"/>
            <w:b/>
            <w:sz w:val="22"/>
            <w:szCs w:val="22"/>
          </w:rPr>
          <w:delText>K</w:delText>
        </w:r>
      </w:del>
      <w:ins w:id="18" w:author="Ian Chai" w:date="2022-02-20T19:15:00Z">
        <w:r w:rsidR="00137295">
          <w:rPr>
            <w:rFonts w:ascii="Calibri" w:hAnsi="Calibri" w:cs="Calibri"/>
            <w:b/>
            <w:sz w:val="22"/>
            <w:szCs w:val="22"/>
          </w:rPr>
          <w:t>k</w:t>
        </w:r>
        <w:commentRangeEnd w:id="16"/>
        <w:r w:rsidR="006E2E02">
          <w:rPr>
            <w:rStyle w:val="CommentReference"/>
            <w:rFonts w:asciiTheme="minorHAnsi" w:eastAsiaTheme="minorHAnsi" w:hAnsiTheme="minorHAnsi" w:cstheme="minorBidi"/>
            <w:color w:val="595959" w:themeColor="text1" w:themeTint="A6"/>
            <w:lang w:eastAsia="ja-JP"/>
          </w:rPr>
          <w:commentReference w:id="16"/>
        </w:r>
      </w:ins>
    </w:p>
    <w:p w14:paraId="38E3C75B" w14:textId="77777777" w:rsidR="005F6576" w:rsidRPr="008131F5" w:rsidRDefault="005F6576" w:rsidP="00E73606">
      <w:pPr>
        <w:pStyle w:val="ListParagraph"/>
        <w:numPr>
          <w:ilvl w:val="1"/>
          <w:numId w:val="42"/>
        </w:numPr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Call member functions </w:t>
      </w:r>
      <w:proofErr w:type="spellStart"/>
      <w:r w:rsidRPr="008131F5">
        <w:rPr>
          <w:rFonts w:ascii="Calibri" w:hAnsi="Calibri" w:cs="Calibri"/>
          <w:sz w:val="22"/>
          <w:szCs w:val="22"/>
        </w:rPr>
        <w:t>setdata</w:t>
      </w:r>
      <w:proofErr w:type="spellEnd"/>
      <w:r w:rsidRPr="008131F5">
        <w:rPr>
          <w:rFonts w:ascii="Calibri" w:hAnsi="Calibri" w:cs="Calibri"/>
          <w:sz w:val="22"/>
          <w:szCs w:val="22"/>
        </w:rPr>
        <w:t>() and display()</w:t>
      </w:r>
    </w:p>
    <w:p w14:paraId="1563C281" w14:textId="3C4A495D" w:rsidR="005F6576" w:rsidRPr="008131F5" w:rsidRDefault="005F6576" w:rsidP="00E73606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2"/>
          <w:szCs w:val="22"/>
        </w:rPr>
      </w:pPr>
      <w:commentRangeStart w:id="19"/>
      <w:r w:rsidRPr="008131F5">
        <w:rPr>
          <w:rFonts w:ascii="Calibri" w:hAnsi="Calibri" w:cs="Calibri"/>
          <w:sz w:val="22"/>
          <w:szCs w:val="22"/>
        </w:rPr>
        <w:t xml:space="preserve">Declare another object named </w:t>
      </w:r>
      <w:del w:id="20" w:author="Ian Chai" w:date="2022-02-20T19:15:00Z">
        <w:r w:rsidR="0021450F" w:rsidRPr="008131F5">
          <w:rPr>
            <w:rFonts w:ascii="Calibri" w:hAnsi="Calibri" w:cs="Calibri"/>
            <w:b/>
            <w:sz w:val="22"/>
            <w:szCs w:val="22"/>
          </w:rPr>
          <w:delText>L</w:delText>
        </w:r>
      </w:del>
      <w:ins w:id="21" w:author="Ian Chai" w:date="2022-02-20T19:15:00Z">
        <w:r w:rsidR="00137295">
          <w:rPr>
            <w:rFonts w:ascii="Calibri" w:hAnsi="Calibri" w:cs="Calibri"/>
            <w:b/>
            <w:sz w:val="22"/>
            <w:szCs w:val="22"/>
          </w:rPr>
          <w:t>l</w:t>
        </w:r>
        <w:commentRangeEnd w:id="19"/>
        <w:r w:rsidR="006E2E02">
          <w:rPr>
            <w:rStyle w:val="CommentReference"/>
            <w:rFonts w:asciiTheme="minorHAnsi" w:eastAsiaTheme="minorHAnsi" w:hAnsiTheme="minorHAnsi" w:cstheme="minorBidi"/>
            <w:color w:val="595959" w:themeColor="text1" w:themeTint="A6"/>
            <w:lang w:eastAsia="ja-JP"/>
          </w:rPr>
          <w:commentReference w:id="19"/>
        </w:r>
      </w:ins>
    </w:p>
    <w:p w14:paraId="2F299D8A" w14:textId="77777777" w:rsidR="006E3DEE" w:rsidRPr="008131F5" w:rsidRDefault="006E3DEE" w:rsidP="00E73606">
      <w:pPr>
        <w:pStyle w:val="ListParagraph"/>
        <w:numPr>
          <w:ilvl w:val="1"/>
          <w:numId w:val="42"/>
        </w:numPr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>Call display()</w:t>
      </w:r>
    </w:p>
    <w:p w14:paraId="6A8D8654" w14:textId="77777777" w:rsidR="006E3DEE" w:rsidRPr="008131F5" w:rsidRDefault="006E3DEE" w:rsidP="00E73606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lastRenderedPageBreak/>
        <w:t xml:space="preserve">Compile the program and observe the output. </w:t>
      </w:r>
    </w:p>
    <w:p w14:paraId="5267447E" w14:textId="0FF18433" w:rsidR="005F6576" w:rsidRPr="008131F5" w:rsidRDefault="006E3DEE" w:rsidP="00E73606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2"/>
          <w:szCs w:val="22"/>
        </w:rPr>
      </w:pPr>
      <w:commentRangeStart w:id="22"/>
      <w:r w:rsidRPr="008131F5">
        <w:rPr>
          <w:rFonts w:ascii="Calibri" w:hAnsi="Calibri" w:cs="Calibri"/>
          <w:sz w:val="22"/>
          <w:szCs w:val="22"/>
        </w:rPr>
        <w:t>Declare another object named</w:t>
      </w:r>
      <w:r w:rsidR="0021450F" w:rsidRPr="008131F5">
        <w:rPr>
          <w:rFonts w:ascii="Calibri" w:hAnsi="Calibri" w:cs="Calibri"/>
          <w:b/>
          <w:sz w:val="22"/>
          <w:szCs w:val="22"/>
        </w:rPr>
        <w:t xml:space="preserve"> </w:t>
      </w:r>
      <w:del w:id="23" w:author="Ian Chai" w:date="2022-02-20T19:15:00Z">
        <w:r w:rsidR="0021450F" w:rsidRPr="008131F5">
          <w:rPr>
            <w:rFonts w:ascii="Calibri" w:hAnsi="Calibri" w:cs="Calibri"/>
            <w:b/>
            <w:sz w:val="22"/>
            <w:szCs w:val="22"/>
          </w:rPr>
          <w:delText>M</w:delText>
        </w:r>
      </w:del>
      <w:ins w:id="24" w:author="Ian Chai" w:date="2022-02-20T19:15:00Z">
        <w:r w:rsidR="00137295">
          <w:rPr>
            <w:rFonts w:ascii="Calibri" w:hAnsi="Calibri" w:cs="Calibri"/>
            <w:b/>
            <w:sz w:val="22"/>
            <w:szCs w:val="22"/>
          </w:rPr>
          <w:t>m</w:t>
        </w:r>
      </w:ins>
      <w:r w:rsidRPr="008131F5">
        <w:rPr>
          <w:rFonts w:ascii="Calibri" w:hAnsi="Calibri" w:cs="Calibri"/>
          <w:sz w:val="22"/>
          <w:szCs w:val="22"/>
        </w:rPr>
        <w:t xml:space="preserve"> and initialize it with </w:t>
      </w:r>
      <w:del w:id="25" w:author="Ian Chai" w:date="2022-02-20T19:15:00Z">
        <w:r w:rsidR="00F80D9F" w:rsidRPr="008131F5">
          <w:rPr>
            <w:rFonts w:ascii="Calibri" w:hAnsi="Calibri" w:cs="Calibri"/>
            <w:sz w:val="22"/>
            <w:szCs w:val="22"/>
          </w:rPr>
          <w:delText>L</w:delText>
        </w:r>
      </w:del>
      <w:ins w:id="26" w:author="Ian Chai" w:date="2022-02-20T19:15:00Z">
        <w:r w:rsidR="00137295" w:rsidRPr="00137295">
          <w:rPr>
            <w:rFonts w:ascii="Calibri" w:hAnsi="Calibri" w:cs="Calibri"/>
            <w:b/>
            <w:bCs/>
            <w:sz w:val="22"/>
            <w:szCs w:val="22"/>
          </w:rPr>
          <w:t>l</w:t>
        </w:r>
        <w:commentRangeEnd w:id="22"/>
        <w:r w:rsidR="006E2E02">
          <w:rPr>
            <w:rStyle w:val="CommentReference"/>
            <w:rFonts w:asciiTheme="minorHAnsi" w:eastAsiaTheme="minorHAnsi" w:hAnsiTheme="minorHAnsi" w:cstheme="minorBidi"/>
            <w:color w:val="595959" w:themeColor="text1" w:themeTint="A6"/>
            <w:lang w:eastAsia="ja-JP"/>
          </w:rPr>
          <w:commentReference w:id="22"/>
        </w:r>
      </w:ins>
      <w:r w:rsidRPr="008131F5">
        <w:rPr>
          <w:rFonts w:ascii="Calibri" w:hAnsi="Calibri" w:cs="Calibri"/>
          <w:sz w:val="22"/>
          <w:szCs w:val="22"/>
        </w:rPr>
        <w:t xml:space="preserve">. </w:t>
      </w:r>
    </w:p>
    <w:p w14:paraId="5EBB78E7" w14:textId="77777777" w:rsidR="006E3DEE" w:rsidRPr="008131F5" w:rsidRDefault="006E3DEE" w:rsidP="00E73606">
      <w:pPr>
        <w:pStyle w:val="ListParagraph"/>
        <w:numPr>
          <w:ilvl w:val="1"/>
          <w:numId w:val="42"/>
        </w:numPr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>Call member display()</w:t>
      </w:r>
    </w:p>
    <w:p w14:paraId="591A1BAB" w14:textId="77777777" w:rsidR="006E3DEE" w:rsidRPr="008131F5" w:rsidRDefault="006E3DEE" w:rsidP="00E73606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Compile the program and observe the output. </w:t>
      </w:r>
    </w:p>
    <w:p w14:paraId="59A46296" w14:textId="77777777" w:rsidR="00C121FF" w:rsidRPr="008131F5" w:rsidRDefault="00C121FF" w:rsidP="00E7360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Calibri" w:hAnsi="Calibri" w:cs="Calibri"/>
          <w:sz w:val="22"/>
          <w:szCs w:val="22"/>
        </w:rPr>
      </w:pPr>
    </w:p>
    <w:p w14:paraId="1266EAD0" w14:textId="77777777" w:rsidR="00C121FF" w:rsidRPr="008131F5" w:rsidRDefault="00C121FF" w:rsidP="00E73606">
      <w:pPr>
        <w:pStyle w:val="ListParagraph"/>
        <w:numPr>
          <w:ilvl w:val="0"/>
          <w:numId w:val="43"/>
        </w:numPr>
        <w:jc w:val="both"/>
        <w:rPr>
          <w:rFonts w:ascii="Calibri" w:hAnsi="Calibri" w:cs="Calibri"/>
          <w:b/>
          <w:i/>
          <w:color w:val="000000" w:themeColor="text1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Based on the solution at (a), create a </w:t>
      </w:r>
      <w:commentRangeStart w:id="27"/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friend function </w:t>
      </w:r>
      <w:commentRangeEnd w:id="27"/>
      <w:r w:rsidR="006E2E02">
        <w:rPr>
          <w:rStyle w:val="CommentReference"/>
          <w:rFonts w:asciiTheme="minorHAnsi" w:eastAsiaTheme="minorHAnsi" w:hAnsiTheme="minorHAnsi" w:cstheme="minorBidi"/>
          <w:color w:val="595959" w:themeColor="text1" w:themeTint="A6"/>
          <w:lang w:eastAsia="ja-JP"/>
        </w:rPr>
        <w:commentReference w:id="27"/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called </w:t>
      </w:r>
      <w:r w:rsidR="00B12C38" w:rsidRPr="008131F5">
        <w:rPr>
          <w:rFonts w:ascii="Calibri" w:hAnsi="Calibri" w:cs="Calibri"/>
          <w:b/>
          <w:i/>
          <w:color w:val="000000" w:themeColor="text1"/>
          <w:sz w:val="22"/>
          <w:szCs w:val="22"/>
        </w:rPr>
        <w:t>check</w:t>
      </w:r>
      <w:r w:rsidRPr="008131F5">
        <w:rPr>
          <w:rFonts w:ascii="Calibri" w:hAnsi="Calibri" w:cs="Calibri"/>
          <w:b/>
          <w:i/>
          <w:color w:val="000000" w:themeColor="text1"/>
          <w:sz w:val="22"/>
          <w:szCs w:val="22"/>
        </w:rPr>
        <w:t>(….).</w:t>
      </w:r>
    </w:p>
    <w:p w14:paraId="114AEAA2" w14:textId="77777777" w:rsidR="00C121FF" w:rsidRPr="008131F5" w:rsidRDefault="00C121FF" w:rsidP="00E73606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Parameters : object </w:t>
      </w:r>
      <w:r w:rsidR="00F07840" w:rsidRPr="008131F5">
        <w:rPr>
          <w:rFonts w:ascii="Calibri" w:hAnsi="Calibri" w:cs="Calibri"/>
          <w:b/>
          <w:color w:val="000000" w:themeColor="text1"/>
          <w:sz w:val="22"/>
          <w:szCs w:val="22"/>
        </w:rPr>
        <w:t>a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>, object</w:t>
      </w:r>
      <w:r w:rsidRPr="008131F5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F07840" w:rsidRPr="008131F5">
        <w:rPr>
          <w:rFonts w:ascii="Calibri" w:hAnsi="Calibri" w:cs="Calibri"/>
          <w:b/>
          <w:color w:val="000000" w:themeColor="text1"/>
          <w:sz w:val="22"/>
          <w:szCs w:val="22"/>
        </w:rPr>
        <w:t>b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>, object</w:t>
      </w:r>
      <w:r w:rsidRPr="008131F5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F07840" w:rsidRPr="008131F5">
        <w:rPr>
          <w:rFonts w:ascii="Calibri" w:hAnsi="Calibri" w:cs="Calibri"/>
          <w:b/>
          <w:color w:val="000000" w:themeColor="text1"/>
          <w:sz w:val="22"/>
          <w:szCs w:val="22"/>
        </w:rPr>
        <w:t>c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 of the class </w:t>
      </w:r>
      <w:r w:rsidR="00603163" w:rsidRPr="008131F5">
        <w:rPr>
          <w:rFonts w:ascii="Calibri" w:hAnsi="Calibri" w:cs="Calibri"/>
          <w:color w:val="000000" w:themeColor="text1"/>
          <w:sz w:val="22"/>
          <w:szCs w:val="22"/>
        </w:rPr>
        <w:t>Bags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217FDC1" w14:textId="77777777" w:rsidR="00394FF5" w:rsidRPr="00E73606" w:rsidRDefault="00C121FF" w:rsidP="00E73606">
      <w:pPr>
        <w:pStyle w:val="ListParagraph"/>
        <w:numPr>
          <w:ilvl w:val="1"/>
          <w:numId w:val="4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The function will determine if the 3 </w:t>
      </w:r>
      <w:r w:rsidR="00603163" w:rsidRPr="008131F5">
        <w:rPr>
          <w:rFonts w:ascii="Calibri" w:hAnsi="Calibri" w:cs="Calibri"/>
          <w:color w:val="000000" w:themeColor="text1"/>
          <w:sz w:val="22"/>
          <w:szCs w:val="22"/>
        </w:rPr>
        <w:t>Bags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 objects share the same </w:t>
      </w:r>
      <w:r w:rsidR="007D57A8" w:rsidRPr="00633C3A">
        <w:rPr>
          <w:rFonts w:ascii="Calibri" w:hAnsi="Calibri" w:cs="Calibri"/>
          <w:i/>
          <w:color w:val="000000" w:themeColor="text1"/>
          <w:sz w:val="22"/>
          <w:szCs w:val="22"/>
        </w:rPr>
        <w:t>h</w:t>
      </w:r>
      <w:r w:rsidR="00603163" w:rsidRPr="00633C3A">
        <w:rPr>
          <w:rFonts w:ascii="Calibri" w:hAnsi="Calibri" w:cs="Calibri"/>
          <w:i/>
          <w:color w:val="000000" w:themeColor="text1"/>
          <w:sz w:val="22"/>
          <w:szCs w:val="22"/>
        </w:rPr>
        <w:t>eight</w:t>
      </w:r>
      <w:r w:rsidR="00603163"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4E0B62"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dimension </w:t>
      </w:r>
      <w:r w:rsidR="00603163"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value 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and display the result. </w:t>
      </w:r>
    </w:p>
    <w:p w14:paraId="6D6E91BA" w14:textId="275C1AF3" w:rsidR="00B205FA" w:rsidRDefault="00B205FA" w:rsidP="00E73606">
      <w:pPr>
        <w:spacing w:after="0" w:line="240" w:lineRule="auto"/>
        <w:ind w:left="42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In main() , create an array of 3 object elements. Using a for loop, invoke </w:t>
      </w:r>
      <w:proofErr w:type="spellStart"/>
      <w:r w:rsidRPr="008131F5">
        <w:rPr>
          <w:rFonts w:ascii="Calibri" w:hAnsi="Calibri" w:cs="Calibri"/>
          <w:b/>
          <w:i/>
          <w:color w:val="000000" w:themeColor="text1"/>
          <w:sz w:val="22"/>
          <w:szCs w:val="22"/>
        </w:rPr>
        <w:t>setdata</w:t>
      </w:r>
      <w:proofErr w:type="spellEnd"/>
      <w:r w:rsidR="006F726C">
        <w:rPr>
          <w:rFonts w:ascii="Calibri" w:hAnsi="Calibri" w:cs="Calibri"/>
          <w:b/>
          <w:i/>
          <w:color w:val="000000" w:themeColor="text1"/>
          <w:sz w:val="22"/>
          <w:szCs w:val="22"/>
        </w:rPr>
        <w:t>(</w:t>
      </w:r>
      <w:r w:rsidRPr="008131F5">
        <w:rPr>
          <w:rFonts w:ascii="Calibri" w:hAnsi="Calibri" w:cs="Calibri"/>
          <w:b/>
          <w:i/>
          <w:color w:val="000000" w:themeColor="text1"/>
          <w:sz w:val="22"/>
          <w:szCs w:val="22"/>
        </w:rPr>
        <w:t>)</w:t>
      </w:r>
      <w:r w:rsidRPr="008131F5">
        <w:rPr>
          <w:rFonts w:ascii="Calibri" w:hAnsi="Calibri" w:cs="Calibri"/>
          <w:color w:val="000000" w:themeColor="text1"/>
          <w:sz w:val="22"/>
          <w:szCs w:val="22"/>
        </w:rPr>
        <w:t xml:space="preserve"> for each element. Lastly, pass the 3 object elements to the friend function call. </w:t>
      </w:r>
    </w:p>
    <w:p w14:paraId="45D98AC0" w14:textId="77777777" w:rsidR="00E73606" w:rsidRPr="008131F5" w:rsidRDefault="00E73606" w:rsidP="00E73606">
      <w:pPr>
        <w:spacing w:after="0" w:line="240" w:lineRule="auto"/>
        <w:ind w:left="426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RPr="008131F5" w14:paraId="12546F75" w14:textId="77777777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45ACD42C" w14:textId="77777777" w:rsidR="00035759" w:rsidRPr="008131F5" w:rsidRDefault="00035759" w:rsidP="00317E21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Sample Output Screen 1 b)  #1</w:t>
            </w:r>
          </w:p>
        </w:tc>
      </w:tr>
      <w:tr w:rsidR="00035759" w:rsidRPr="008131F5" w14:paraId="2D3E4194" w14:textId="77777777" w:rsidTr="00F07840">
        <w:trPr>
          <w:trHeight w:val="521"/>
        </w:trPr>
        <w:tc>
          <w:tcPr>
            <w:tcW w:w="9283" w:type="dxa"/>
          </w:tcPr>
          <w:p w14:paraId="4C449C51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your bag's brand name : adidas</w:t>
            </w:r>
          </w:p>
          <w:p w14:paraId="7F2DADD5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value length , width and height of your bag L, W, H 10 20 </w:t>
            </w:r>
            <w:r w:rsidRPr="007D57A8">
              <w:rPr>
                <w:rFonts w:ascii="Calibri" w:hAnsi="Calibri" w:cs="Calibri"/>
                <w:color w:val="auto"/>
                <w:sz w:val="22"/>
                <w:szCs w:val="22"/>
              </w:rPr>
              <w:t>30</w:t>
            </w:r>
          </w:p>
          <w:p w14:paraId="1672BF7D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your bag's brand name : puma</w:t>
            </w:r>
          </w:p>
          <w:p w14:paraId="4B28E2AB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value length , width and height of your bag L, W, H 15 25 </w:t>
            </w:r>
            <w:r w:rsidRPr="007D57A8">
              <w:rPr>
                <w:rFonts w:ascii="Calibri" w:hAnsi="Calibri" w:cs="Calibri"/>
                <w:color w:val="auto"/>
                <w:sz w:val="22"/>
                <w:szCs w:val="22"/>
              </w:rPr>
              <w:t>30</w:t>
            </w:r>
          </w:p>
          <w:p w14:paraId="7A8CA62A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your bag's brand name :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nike</w:t>
            </w:r>
            <w:proofErr w:type="spellEnd"/>
          </w:p>
          <w:p w14:paraId="00CF969E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value length , width and height of your bag L, W, H 20 25 </w:t>
            </w:r>
            <w:r w:rsidRPr="007D57A8">
              <w:rPr>
                <w:rFonts w:ascii="Calibri" w:hAnsi="Calibri" w:cs="Calibri"/>
                <w:color w:val="auto"/>
                <w:sz w:val="22"/>
                <w:szCs w:val="22"/>
              </w:rPr>
              <w:t>30</w:t>
            </w:r>
          </w:p>
          <w:p w14:paraId="36D1DA87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BB9508D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7F53F88D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5373366D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05FBE185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B0770B4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577B6482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33CBB521" w14:textId="77777777" w:rsidR="00603163" w:rsidRPr="007D57A8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D57A8">
              <w:rPr>
                <w:rFonts w:ascii="Calibri" w:hAnsi="Calibri" w:cs="Calibri"/>
                <w:color w:val="auto"/>
                <w:sz w:val="22"/>
                <w:szCs w:val="22"/>
              </w:rPr>
              <w:t>Common height for all 3 bags</w:t>
            </w:r>
          </w:p>
          <w:p w14:paraId="28F08E07" w14:textId="77777777" w:rsidR="00035759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--------------------------------</w:t>
            </w:r>
          </w:p>
          <w:p w14:paraId="2F85709F" w14:textId="77777777" w:rsidR="00F90DFC" w:rsidRPr="008131F5" w:rsidRDefault="00F90DFC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48669EFC" w14:textId="77777777" w:rsidR="00EE4964" w:rsidRPr="008131F5" w:rsidRDefault="00EE4964" w:rsidP="00F90DFC">
      <w:pPr>
        <w:spacing w:after="0" w:line="240" w:lineRule="auto"/>
        <w:rPr>
          <w:rFonts w:ascii="Calibri" w:hAnsi="Calibri" w:cs="Calibri"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RPr="008131F5" w14:paraId="7DF633C5" w14:textId="77777777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23EE09AF" w14:textId="77777777" w:rsidR="00035759" w:rsidRPr="008131F5" w:rsidRDefault="00035759" w:rsidP="00035759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Sample Output Screen 1 b)  #2</w:t>
            </w:r>
          </w:p>
        </w:tc>
      </w:tr>
      <w:tr w:rsidR="00035759" w:rsidRPr="008131F5" w14:paraId="31A5B5F3" w14:textId="77777777" w:rsidTr="00317E21">
        <w:trPr>
          <w:trHeight w:val="1008"/>
        </w:trPr>
        <w:tc>
          <w:tcPr>
            <w:tcW w:w="9283" w:type="dxa"/>
          </w:tcPr>
          <w:p w14:paraId="692D0B6B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your bag's brand name : adidas</w:t>
            </w:r>
          </w:p>
          <w:p w14:paraId="001BF5A5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value length , width and height of your bag L, W, H 12 12 15</w:t>
            </w:r>
          </w:p>
          <w:p w14:paraId="4BAB7263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Enter your bag's brand name :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nike</w:t>
            </w:r>
            <w:proofErr w:type="spellEnd"/>
          </w:p>
          <w:p w14:paraId="0B5029B2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value length , width and height of your bag L, W, H 20 30 20</w:t>
            </w:r>
          </w:p>
          <w:p w14:paraId="1D5C387B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your bag's brand name : puma</w:t>
            </w:r>
          </w:p>
          <w:p w14:paraId="75EF7D9A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Enter value length , width and height of your bag L, W, H 15 40 40</w:t>
            </w:r>
          </w:p>
          <w:p w14:paraId="7FB2829D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7E49C308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6ECC0FCD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5871C18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4B4D787E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76146751" w14:textId="77777777" w:rsidR="00603163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Do you have the same bag??</w:t>
            </w:r>
          </w:p>
          <w:p w14:paraId="07CC7DB3" w14:textId="77777777" w:rsidR="00910791" w:rsidRPr="008131F5" w:rsidRDefault="00910791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4AFEE576" w14:textId="77777777" w:rsidR="00603163" w:rsidRPr="008131F5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--not all bags have the same heights--</w:t>
            </w:r>
          </w:p>
          <w:p w14:paraId="2FB5CADE" w14:textId="77777777" w:rsidR="00035759" w:rsidRDefault="00603163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--------------------------------</w:t>
            </w:r>
          </w:p>
          <w:p w14:paraId="6C3468CF" w14:textId="77777777" w:rsidR="00F90DFC" w:rsidRPr="008131F5" w:rsidRDefault="00F90DFC" w:rsidP="00910791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p w14:paraId="3D4202B8" w14:textId="77777777" w:rsidR="00F4602F" w:rsidRPr="007D57A8" w:rsidRDefault="00F4602F" w:rsidP="004855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7D57A8">
        <w:rPr>
          <w:rFonts w:ascii="Calibri" w:hAnsi="Calibri" w:cs="Calibri"/>
          <w:b/>
          <w:sz w:val="22"/>
          <w:szCs w:val="22"/>
          <w:u w:val="single"/>
        </w:rPr>
        <w:lastRenderedPageBreak/>
        <w:t>Question 2</w:t>
      </w:r>
    </w:p>
    <w:p w14:paraId="286F25B6" w14:textId="77777777" w:rsidR="00E002D9" w:rsidRPr="008131F5" w:rsidRDefault="00E002D9" w:rsidP="004855D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Calibri" w:hAnsi="Calibri" w:cs="Calibri"/>
          <w:sz w:val="22"/>
          <w:szCs w:val="22"/>
        </w:rPr>
      </w:pPr>
    </w:p>
    <w:p w14:paraId="4B067AED" w14:textId="3F696195" w:rsidR="00163509" w:rsidRPr="008131F5" w:rsidRDefault="00240CB5" w:rsidP="004855D2">
      <w:pPr>
        <w:pStyle w:val="ListParagraph"/>
        <w:numPr>
          <w:ilvl w:val="0"/>
          <w:numId w:val="39"/>
        </w:numPr>
        <w:ind w:left="450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Given the declarations for a class </w:t>
      </w:r>
      <w:del w:id="28" w:author="Ian Chai" w:date="2022-02-20T19:15:00Z">
        <w:r w:rsidR="00F4602F" w:rsidRPr="008131F5">
          <w:rPr>
            <w:rFonts w:ascii="Calibri" w:hAnsi="Calibri" w:cs="Calibri"/>
            <w:b/>
            <w:i/>
            <w:sz w:val="22"/>
            <w:szCs w:val="22"/>
          </w:rPr>
          <w:delText>ICE_CREAM</w:delText>
        </w:r>
      </w:del>
      <w:proofErr w:type="spellStart"/>
      <w:ins w:id="29" w:author="Ian Chai" w:date="2022-02-20T19:15:00Z">
        <w:r w:rsidR="00F4602F" w:rsidRPr="008131F5">
          <w:rPr>
            <w:rFonts w:ascii="Calibri" w:hAnsi="Calibri" w:cs="Calibri"/>
            <w:b/>
            <w:i/>
            <w:sz w:val="22"/>
            <w:szCs w:val="22"/>
          </w:rPr>
          <w:t>I</w:t>
        </w:r>
        <w:r w:rsidR="008C7C88">
          <w:rPr>
            <w:rFonts w:ascii="Calibri" w:hAnsi="Calibri" w:cs="Calibri"/>
            <w:b/>
            <w:i/>
            <w:sz w:val="22"/>
            <w:szCs w:val="22"/>
          </w:rPr>
          <w:t>ceCream</w:t>
        </w:r>
      </w:ins>
      <w:proofErr w:type="spellEnd"/>
      <w:r w:rsidRPr="008131F5">
        <w:rPr>
          <w:rFonts w:ascii="Calibri" w:hAnsi="Calibri" w:cs="Calibri"/>
          <w:sz w:val="22"/>
          <w:szCs w:val="22"/>
        </w:rPr>
        <w:t xml:space="preserve"> that contains the following features:</w:t>
      </w:r>
    </w:p>
    <w:p w14:paraId="52A6BEB2" w14:textId="77777777" w:rsidR="009A543B" w:rsidRPr="008131F5" w:rsidRDefault="00223E48" w:rsidP="004855D2">
      <w:pPr>
        <w:spacing w:after="0" w:line="240" w:lineRule="auto"/>
        <w:jc w:val="both"/>
        <w:rPr>
          <w:rFonts w:ascii="Calibri" w:hAnsi="Calibri" w:cs="Calibri"/>
          <w:color w:val="auto"/>
          <w:sz w:val="22"/>
          <w:szCs w:val="22"/>
        </w:rPr>
      </w:pPr>
      <w:r w:rsidRPr="008131F5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61EEA261" w14:textId="77777777" w:rsidR="004855D2" w:rsidRDefault="004855D2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1AD85CC6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#include&lt;iostream&gt;</w:t>
      </w:r>
    </w:p>
    <w:p w14:paraId="796BE33B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#include&lt;iomanip&gt;</w:t>
      </w:r>
    </w:p>
    <w:p w14:paraId="3AF93D54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using namespace std;</w:t>
      </w:r>
    </w:p>
    <w:p w14:paraId="06B292C4" w14:textId="48D16ECA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 xml:space="preserve">class </w:t>
      </w:r>
      <w:del w:id="30" w:author="Ian Chai" w:date="2022-02-20T19:15:00Z">
        <w:r w:rsidRPr="00910791">
          <w:rPr>
            <w:rFonts w:ascii="Courier New" w:eastAsia="Times New Roman" w:hAnsi="Courier New" w:cs="Courier New"/>
            <w:sz w:val="22"/>
            <w:szCs w:val="22"/>
            <w:lang w:eastAsia="en-US"/>
          </w:rPr>
          <w:delText>ICE_CREAM</w:delText>
        </w:r>
      </w:del>
      <w:proofErr w:type="spellStart"/>
      <w:ins w:id="31" w:author="Ian Chai" w:date="2022-02-20T19:15:00Z">
        <w:r w:rsidR="008C7C88">
          <w:rPr>
            <w:rFonts w:ascii="Courier New" w:eastAsia="Times New Roman" w:hAnsi="Courier New" w:cs="Courier New"/>
            <w:sz w:val="22"/>
            <w:szCs w:val="22"/>
            <w:lang w:eastAsia="en-US"/>
          </w:rPr>
          <w:t>IceCream</w:t>
        </w:r>
      </w:ins>
      <w:proofErr w:type="spellEnd"/>
    </w:p>
    <w:p w14:paraId="0BB5151D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{</w:t>
      </w:r>
    </w:p>
    <w:p w14:paraId="3CF7BDF2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>private:</w:t>
      </w:r>
    </w:p>
    <w:p w14:paraId="073EC08A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 xml:space="preserve">string </w:t>
      </w:r>
      <w:proofErr w:type="spellStart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flavour</w:t>
      </w:r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;</w:t>
      </w:r>
    </w:p>
    <w:p w14:paraId="0D6D1686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>int number;</w:t>
      </w:r>
    </w:p>
    <w:p w14:paraId="2D05C27C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>float price;</w:t>
      </w:r>
    </w:p>
    <w:p w14:paraId="5102E48A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</w:p>
    <w:p w14:paraId="770665A2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>public:</w:t>
      </w:r>
    </w:p>
    <w:p w14:paraId="4B760072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>void menu();</w:t>
      </w:r>
    </w:p>
    <w:p w14:paraId="08FBF45A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 xml:space="preserve">void </w:t>
      </w:r>
      <w:proofErr w:type="spellStart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setflavour</w:t>
      </w:r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();</w:t>
      </w:r>
    </w:p>
    <w:p w14:paraId="44D9D97E" w14:textId="77777777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 xml:space="preserve">void </w:t>
      </w:r>
      <w:proofErr w:type="spellStart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setHowMany</w:t>
      </w:r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();</w:t>
      </w:r>
    </w:p>
    <w:p w14:paraId="74798479" w14:textId="2594172C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  <w:t xml:space="preserve">friend void </w:t>
      </w:r>
      <w:proofErr w:type="spellStart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display_receipt</w:t>
      </w:r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(</w:t>
      </w:r>
      <w:proofErr w:type="spellStart"/>
      <w:del w:id="32" w:author="Ian Chai" w:date="2022-02-20T19:15:00Z">
        <w:r w:rsidRPr="00910791">
          <w:rPr>
            <w:rFonts w:ascii="Courier New" w:eastAsia="Times New Roman" w:hAnsi="Courier New" w:cs="Courier New"/>
            <w:sz w:val="22"/>
            <w:szCs w:val="22"/>
            <w:lang w:eastAsia="en-US"/>
          </w:rPr>
          <w:delText>ICE_CREAM</w:delText>
        </w:r>
      </w:del>
      <w:ins w:id="33" w:author="Ian Chai" w:date="2022-02-20T19:15:00Z">
        <w:r w:rsidR="008C7C88">
          <w:rPr>
            <w:rFonts w:ascii="Courier New" w:eastAsia="Times New Roman" w:hAnsi="Courier New" w:cs="Courier New"/>
            <w:sz w:val="22"/>
            <w:szCs w:val="22"/>
            <w:lang w:eastAsia="en-US"/>
          </w:rPr>
          <w:t>IceCream</w:t>
        </w:r>
      </w:ins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);</w:t>
      </w:r>
    </w:p>
    <w:p w14:paraId="74DBFDA8" w14:textId="3D49BA04" w:rsidR="00F4602F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ab/>
      </w:r>
      <w:del w:id="34" w:author="Ian Chai" w:date="2022-02-20T19:15:00Z">
        <w:r w:rsidRPr="00910791">
          <w:rPr>
            <w:rFonts w:ascii="Courier New" w:eastAsia="Times New Roman" w:hAnsi="Courier New" w:cs="Courier New"/>
            <w:sz w:val="22"/>
            <w:szCs w:val="22"/>
            <w:lang w:eastAsia="en-US"/>
          </w:rPr>
          <w:delText>ICE_CREAM</w:delText>
        </w:r>
      </w:del>
      <w:proofErr w:type="spellStart"/>
      <w:ins w:id="35" w:author="Ian Chai" w:date="2022-02-20T19:15:00Z">
        <w:r w:rsidR="008C7C88">
          <w:rPr>
            <w:rFonts w:ascii="Courier New" w:eastAsia="Times New Roman" w:hAnsi="Courier New" w:cs="Courier New"/>
            <w:sz w:val="22"/>
            <w:szCs w:val="22"/>
            <w:lang w:eastAsia="en-US"/>
          </w:rPr>
          <w:t>IceCream</w:t>
        </w:r>
      </w:ins>
      <w:proofErr w:type="spellEnd"/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();</w:t>
      </w:r>
    </w:p>
    <w:p w14:paraId="369EFEDB" w14:textId="77777777" w:rsidR="000B44AD" w:rsidRPr="00910791" w:rsidRDefault="00F4602F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2"/>
          <w:lang w:eastAsia="en-US"/>
        </w:rPr>
      </w:pPr>
      <w:r w:rsidRPr="00910791">
        <w:rPr>
          <w:rFonts w:ascii="Courier New" w:eastAsia="Times New Roman" w:hAnsi="Courier New" w:cs="Courier New"/>
          <w:sz w:val="22"/>
          <w:szCs w:val="22"/>
          <w:lang w:eastAsia="en-US"/>
        </w:rPr>
        <w:t>};</w:t>
      </w:r>
    </w:p>
    <w:p w14:paraId="0CA3F5E6" w14:textId="77777777" w:rsidR="007D57A8" w:rsidRPr="008131F5" w:rsidRDefault="007D57A8" w:rsidP="004855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libri" w:hAnsi="Calibri" w:cs="Calibri"/>
          <w:sz w:val="22"/>
          <w:szCs w:val="22"/>
        </w:rPr>
      </w:pPr>
    </w:p>
    <w:p w14:paraId="091D1FF8" w14:textId="77777777" w:rsidR="00910791" w:rsidRDefault="00910791" w:rsidP="004855D2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14:paraId="3D603566" w14:textId="77777777" w:rsidR="00240CB5" w:rsidRPr="004855D2" w:rsidRDefault="00240CB5" w:rsidP="004855D2">
      <w:pPr>
        <w:pStyle w:val="ListParagraph"/>
        <w:ind w:left="426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Write the definitions of the member functions </w:t>
      </w:r>
      <w:r w:rsidRPr="008131F5">
        <w:rPr>
          <w:rFonts w:ascii="Calibri" w:hAnsi="Calibri" w:cs="Calibri"/>
          <w:b/>
          <w:sz w:val="22"/>
          <w:szCs w:val="22"/>
          <w:u w:val="single"/>
        </w:rPr>
        <w:t>outside of the class</w:t>
      </w:r>
      <w:r w:rsidRPr="008131F5">
        <w:rPr>
          <w:rFonts w:ascii="Calibri" w:hAnsi="Calibri" w:cs="Calibri"/>
          <w:sz w:val="22"/>
          <w:szCs w:val="22"/>
        </w:rPr>
        <w:t xml:space="preserve"> based on the </w:t>
      </w:r>
      <w:r w:rsidR="004855D2" w:rsidRPr="008131F5">
        <w:rPr>
          <w:rFonts w:ascii="Calibri" w:hAnsi="Calibri" w:cs="Calibri"/>
          <w:sz w:val="22"/>
          <w:szCs w:val="22"/>
        </w:rPr>
        <w:t>descriptions</w:t>
      </w:r>
      <w:r w:rsidRPr="008131F5">
        <w:rPr>
          <w:rFonts w:ascii="Calibri" w:hAnsi="Calibri" w:cs="Calibri"/>
          <w:sz w:val="22"/>
          <w:szCs w:val="22"/>
        </w:rPr>
        <w:t xml:space="preserve"> given below: </w:t>
      </w:r>
    </w:p>
    <w:p w14:paraId="2EED6EC2" w14:textId="77777777" w:rsidR="00EA76E3" w:rsidRPr="008131F5" w:rsidRDefault="00F4602F" w:rsidP="004855D2">
      <w:pPr>
        <w:pStyle w:val="ListParagraph"/>
        <w:numPr>
          <w:ilvl w:val="0"/>
          <w:numId w:val="37"/>
        </w:numPr>
        <w:ind w:left="993" w:hanging="540"/>
        <w:jc w:val="both"/>
        <w:rPr>
          <w:rFonts w:ascii="Calibri" w:hAnsi="Calibri" w:cs="Calibri"/>
          <w:b/>
          <w:sz w:val="22"/>
          <w:szCs w:val="22"/>
        </w:rPr>
      </w:pPr>
      <w:r w:rsidRPr="008131F5">
        <w:rPr>
          <w:rFonts w:ascii="Calibri" w:hAnsi="Calibri" w:cs="Calibri"/>
          <w:b/>
          <w:sz w:val="22"/>
          <w:szCs w:val="22"/>
        </w:rPr>
        <w:t>menu()</w:t>
      </w:r>
    </w:p>
    <w:p w14:paraId="65BEE71C" w14:textId="77777777" w:rsidR="00EA76E3" w:rsidRPr="004855D2" w:rsidRDefault="0024117B" w:rsidP="004855D2">
      <w:pPr>
        <w:pStyle w:val="ListParagraph"/>
        <w:ind w:left="993"/>
        <w:jc w:val="both"/>
        <w:rPr>
          <w:rFonts w:ascii="Calibri" w:hAnsi="Calibri" w:cs="Calibri"/>
          <w:i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>Display the menu (refer to sample output screen)</w:t>
      </w:r>
    </w:p>
    <w:p w14:paraId="67B506D2" w14:textId="77777777" w:rsidR="00EA76E3" w:rsidRPr="008131F5" w:rsidRDefault="00F4602F" w:rsidP="004855D2">
      <w:pPr>
        <w:pStyle w:val="ListParagraph"/>
        <w:numPr>
          <w:ilvl w:val="0"/>
          <w:numId w:val="37"/>
        </w:numPr>
        <w:ind w:left="993" w:hanging="540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8131F5">
        <w:rPr>
          <w:rFonts w:ascii="Calibri" w:hAnsi="Calibri" w:cs="Calibri"/>
          <w:b/>
          <w:sz w:val="22"/>
          <w:szCs w:val="22"/>
        </w:rPr>
        <w:t>setFlavour</w:t>
      </w:r>
      <w:proofErr w:type="spellEnd"/>
      <w:r w:rsidRPr="008131F5">
        <w:rPr>
          <w:rFonts w:ascii="Calibri" w:hAnsi="Calibri" w:cs="Calibri"/>
          <w:b/>
          <w:sz w:val="22"/>
          <w:szCs w:val="22"/>
        </w:rPr>
        <w:t xml:space="preserve">() </w:t>
      </w:r>
    </w:p>
    <w:p w14:paraId="26D3847A" w14:textId="77777777" w:rsidR="00EA76E3" w:rsidRPr="004855D2" w:rsidRDefault="0024117B" w:rsidP="004855D2">
      <w:pPr>
        <w:pStyle w:val="ListParagraph"/>
        <w:ind w:left="993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Get </w:t>
      </w:r>
      <w:r w:rsidR="00517C76" w:rsidRPr="008131F5">
        <w:rPr>
          <w:rFonts w:ascii="Calibri" w:hAnsi="Calibri" w:cs="Calibri"/>
          <w:sz w:val="22"/>
          <w:szCs w:val="22"/>
        </w:rPr>
        <w:t>user‘s</w:t>
      </w:r>
      <w:r w:rsidRPr="008131F5">
        <w:rPr>
          <w:rFonts w:ascii="Calibri" w:hAnsi="Calibri" w:cs="Calibri"/>
          <w:sz w:val="22"/>
          <w:szCs w:val="22"/>
        </w:rPr>
        <w:t xml:space="preserve"> choice and to set the </w:t>
      </w:r>
      <w:proofErr w:type="spellStart"/>
      <w:r w:rsidRPr="008131F5">
        <w:rPr>
          <w:rFonts w:ascii="Calibri" w:hAnsi="Calibri" w:cs="Calibri"/>
          <w:i/>
          <w:sz w:val="22"/>
          <w:szCs w:val="22"/>
        </w:rPr>
        <w:t>flavour</w:t>
      </w:r>
      <w:proofErr w:type="spellEnd"/>
      <w:r w:rsidRPr="008131F5">
        <w:rPr>
          <w:rFonts w:ascii="Calibri" w:hAnsi="Calibri" w:cs="Calibri"/>
          <w:sz w:val="22"/>
          <w:szCs w:val="22"/>
        </w:rPr>
        <w:t xml:space="preserve"> and </w:t>
      </w:r>
      <w:r w:rsidRPr="008131F5">
        <w:rPr>
          <w:rFonts w:ascii="Calibri" w:hAnsi="Calibri" w:cs="Calibri"/>
          <w:i/>
          <w:sz w:val="22"/>
          <w:szCs w:val="22"/>
        </w:rPr>
        <w:t>price</w:t>
      </w:r>
      <w:r w:rsidRPr="008131F5">
        <w:rPr>
          <w:rFonts w:ascii="Calibri" w:hAnsi="Calibri" w:cs="Calibri"/>
          <w:sz w:val="22"/>
          <w:szCs w:val="22"/>
        </w:rPr>
        <w:t xml:space="preserve"> based on user’s choice. (You have to use switch statement for this.)</w:t>
      </w:r>
    </w:p>
    <w:p w14:paraId="1B8DFC29" w14:textId="77777777" w:rsidR="00EA76E3" w:rsidRPr="008131F5" w:rsidRDefault="0024117B" w:rsidP="004855D2">
      <w:pPr>
        <w:pStyle w:val="ListParagraph"/>
        <w:numPr>
          <w:ilvl w:val="0"/>
          <w:numId w:val="37"/>
        </w:numPr>
        <w:ind w:left="993" w:hanging="540"/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8131F5">
        <w:rPr>
          <w:rFonts w:ascii="Calibri" w:hAnsi="Calibri" w:cs="Calibri"/>
          <w:b/>
          <w:sz w:val="22"/>
          <w:szCs w:val="22"/>
        </w:rPr>
        <w:t>setHowMany</w:t>
      </w:r>
      <w:proofErr w:type="spellEnd"/>
      <w:r w:rsidRPr="008131F5">
        <w:rPr>
          <w:rFonts w:ascii="Calibri" w:hAnsi="Calibri" w:cs="Calibri"/>
          <w:b/>
          <w:sz w:val="22"/>
          <w:szCs w:val="22"/>
        </w:rPr>
        <w:t>(</w:t>
      </w:r>
      <w:r w:rsidR="00EA76E3" w:rsidRPr="008131F5">
        <w:rPr>
          <w:rFonts w:ascii="Calibri" w:hAnsi="Calibri" w:cs="Calibri"/>
          <w:b/>
          <w:sz w:val="22"/>
          <w:szCs w:val="22"/>
        </w:rPr>
        <w:t>)</w:t>
      </w:r>
    </w:p>
    <w:p w14:paraId="310F8172" w14:textId="77777777" w:rsidR="0024117B" w:rsidRPr="004855D2" w:rsidRDefault="0024117B" w:rsidP="004855D2">
      <w:pPr>
        <w:pStyle w:val="ListParagraph"/>
        <w:ind w:left="993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Get user input for </w:t>
      </w:r>
      <w:r w:rsidRPr="008131F5">
        <w:rPr>
          <w:rFonts w:ascii="Calibri" w:hAnsi="Calibri" w:cs="Calibri"/>
          <w:i/>
          <w:sz w:val="22"/>
          <w:szCs w:val="22"/>
        </w:rPr>
        <w:t>numbe</w:t>
      </w:r>
      <w:r w:rsidR="00E02FBA">
        <w:rPr>
          <w:rFonts w:ascii="Calibri" w:hAnsi="Calibri" w:cs="Calibri"/>
          <w:sz w:val="22"/>
          <w:szCs w:val="22"/>
        </w:rPr>
        <w:t>r for the amount of ice cream.</w:t>
      </w:r>
    </w:p>
    <w:p w14:paraId="3AE5B001" w14:textId="50720CC9" w:rsidR="00240CB5" w:rsidRPr="008131F5" w:rsidRDefault="0024117B" w:rsidP="004855D2">
      <w:pPr>
        <w:pStyle w:val="ListParagraph"/>
        <w:numPr>
          <w:ilvl w:val="0"/>
          <w:numId w:val="37"/>
        </w:numPr>
        <w:ind w:left="993" w:hanging="540"/>
        <w:jc w:val="both"/>
        <w:rPr>
          <w:rFonts w:ascii="Calibri" w:hAnsi="Calibri" w:cs="Calibri"/>
          <w:b/>
          <w:sz w:val="22"/>
          <w:szCs w:val="22"/>
        </w:rPr>
      </w:pPr>
      <w:del w:id="36" w:author="Ian Chai" w:date="2022-02-20T19:15:00Z">
        <w:r w:rsidRPr="008131F5">
          <w:rPr>
            <w:rFonts w:ascii="Calibri" w:hAnsi="Calibri" w:cs="Calibri"/>
            <w:b/>
            <w:sz w:val="22"/>
            <w:szCs w:val="22"/>
          </w:rPr>
          <w:delText>ICE_CREAM</w:delText>
        </w:r>
      </w:del>
      <w:proofErr w:type="spellStart"/>
      <w:ins w:id="37" w:author="Ian Chai" w:date="2022-02-20T19:15:00Z">
        <w:r w:rsidR="008C7C88">
          <w:rPr>
            <w:rFonts w:ascii="Calibri" w:hAnsi="Calibri" w:cs="Calibri"/>
            <w:b/>
            <w:sz w:val="22"/>
            <w:szCs w:val="22"/>
          </w:rPr>
          <w:t>IceCream</w:t>
        </w:r>
      </w:ins>
      <w:proofErr w:type="spellEnd"/>
      <w:r w:rsidRPr="008131F5">
        <w:rPr>
          <w:rFonts w:ascii="Calibri" w:hAnsi="Calibri" w:cs="Calibri"/>
          <w:b/>
          <w:sz w:val="22"/>
          <w:szCs w:val="22"/>
        </w:rPr>
        <w:t xml:space="preserve">( ) </w:t>
      </w:r>
    </w:p>
    <w:p w14:paraId="189DFC0B" w14:textId="77777777" w:rsidR="00FF1875" w:rsidRPr="004855D2" w:rsidRDefault="000E60F1" w:rsidP="004855D2">
      <w:pPr>
        <w:pStyle w:val="ListParagraph"/>
        <w:ind w:left="993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 xml:space="preserve">Display </w:t>
      </w:r>
      <w:r w:rsidR="0024117B" w:rsidRPr="008131F5">
        <w:rPr>
          <w:rFonts w:ascii="Calibri" w:hAnsi="Calibri" w:cs="Calibri"/>
          <w:sz w:val="22"/>
          <w:szCs w:val="22"/>
        </w:rPr>
        <w:t xml:space="preserve">“Barney’s House of Ice </w:t>
      </w:r>
      <w:r w:rsidRPr="008131F5">
        <w:rPr>
          <w:rFonts w:ascii="Calibri" w:hAnsi="Calibri" w:cs="Calibri"/>
          <w:sz w:val="22"/>
          <w:szCs w:val="22"/>
        </w:rPr>
        <w:t>“.</w:t>
      </w:r>
    </w:p>
    <w:p w14:paraId="7FDAF820" w14:textId="77777777" w:rsidR="00FF1875" w:rsidRPr="008131F5" w:rsidRDefault="00FF1875" w:rsidP="004855D2">
      <w:pPr>
        <w:pStyle w:val="ListParagraph"/>
        <w:ind w:left="1260"/>
        <w:jc w:val="both"/>
        <w:rPr>
          <w:rFonts w:ascii="Calibri" w:hAnsi="Calibri" w:cs="Calibri"/>
          <w:sz w:val="22"/>
          <w:szCs w:val="22"/>
        </w:rPr>
      </w:pPr>
    </w:p>
    <w:p w14:paraId="0E6DE46E" w14:textId="426152FC" w:rsidR="00FF1875" w:rsidRPr="008131F5" w:rsidRDefault="003E6E7A" w:rsidP="004855D2">
      <w:pPr>
        <w:pStyle w:val="ListParagraph"/>
        <w:numPr>
          <w:ilvl w:val="0"/>
          <w:numId w:val="39"/>
        </w:numPr>
        <w:ind w:left="450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>Define friend</w:t>
      </w:r>
      <w:r w:rsidR="00FF1875" w:rsidRPr="008131F5">
        <w:rPr>
          <w:rFonts w:ascii="Calibri" w:hAnsi="Calibri" w:cs="Calibri"/>
          <w:sz w:val="22"/>
          <w:szCs w:val="22"/>
        </w:rPr>
        <w:t xml:space="preserve"> function named </w:t>
      </w:r>
      <w:proofErr w:type="spellStart"/>
      <w:r w:rsidRPr="008131F5">
        <w:rPr>
          <w:rFonts w:ascii="Calibri" w:hAnsi="Calibri" w:cs="Calibri"/>
          <w:b/>
          <w:sz w:val="22"/>
          <w:szCs w:val="22"/>
        </w:rPr>
        <w:t>display_receipt</w:t>
      </w:r>
      <w:proofErr w:type="spellEnd"/>
      <w:r w:rsidRPr="008131F5">
        <w:rPr>
          <w:rFonts w:ascii="Calibri" w:hAnsi="Calibri" w:cs="Calibri"/>
          <w:b/>
          <w:sz w:val="22"/>
          <w:szCs w:val="22"/>
        </w:rPr>
        <w:t xml:space="preserve"> </w:t>
      </w:r>
      <w:r w:rsidR="00FF1875" w:rsidRPr="008131F5">
        <w:rPr>
          <w:rFonts w:ascii="Calibri" w:hAnsi="Calibri" w:cs="Calibri"/>
          <w:b/>
          <w:sz w:val="22"/>
          <w:szCs w:val="22"/>
        </w:rPr>
        <w:t>(…)</w:t>
      </w:r>
      <w:r w:rsidR="00CE35A1" w:rsidRPr="008131F5">
        <w:rPr>
          <w:rFonts w:ascii="Calibri" w:hAnsi="Calibri" w:cs="Calibri"/>
          <w:sz w:val="22"/>
          <w:szCs w:val="22"/>
        </w:rPr>
        <w:t xml:space="preserve"> that accepts an</w:t>
      </w:r>
      <w:r w:rsidRPr="008131F5">
        <w:rPr>
          <w:rFonts w:ascii="Calibri" w:hAnsi="Calibri" w:cs="Calibri"/>
          <w:sz w:val="22"/>
          <w:szCs w:val="22"/>
        </w:rPr>
        <w:t xml:space="preserve"> object (from </w:t>
      </w:r>
      <w:del w:id="38" w:author="Ian Chai" w:date="2022-02-20T19:15:00Z">
        <w:r w:rsidRPr="008131F5">
          <w:rPr>
            <w:rFonts w:ascii="Calibri" w:hAnsi="Calibri" w:cs="Calibri"/>
            <w:sz w:val="22"/>
            <w:szCs w:val="22"/>
          </w:rPr>
          <w:delText>ICE_CREAM</w:delText>
        </w:r>
      </w:del>
      <w:proofErr w:type="spellStart"/>
      <w:ins w:id="39" w:author="Ian Chai" w:date="2022-02-20T19:15:00Z">
        <w:r w:rsidR="008C7C88">
          <w:rPr>
            <w:rFonts w:ascii="Calibri" w:hAnsi="Calibri" w:cs="Calibri"/>
            <w:sz w:val="22"/>
            <w:szCs w:val="22"/>
          </w:rPr>
          <w:t>IceCream</w:t>
        </w:r>
      </w:ins>
      <w:proofErr w:type="spellEnd"/>
      <w:r w:rsidR="00FF1875" w:rsidRPr="008131F5">
        <w:rPr>
          <w:rFonts w:ascii="Calibri" w:hAnsi="Calibri" w:cs="Calibri"/>
          <w:sz w:val="22"/>
          <w:szCs w:val="22"/>
        </w:rPr>
        <w:t xml:space="preserve"> class). In this function</w:t>
      </w:r>
      <w:r w:rsidRPr="008131F5">
        <w:rPr>
          <w:rFonts w:ascii="Calibri" w:hAnsi="Calibri" w:cs="Calibri"/>
          <w:sz w:val="22"/>
          <w:szCs w:val="22"/>
        </w:rPr>
        <w:t xml:space="preserve">, </w:t>
      </w:r>
      <w:r w:rsidR="00E02FBA">
        <w:rPr>
          <w:rFonts w:ascii="Calibri" w:hAnsi="Calibri" w:cs="Calibri"/>
          <w:sz w:val="22"/>
          <w:szCs w:val="22"/>
        </w:rPr>
        <w:t xml:space="preserve">calculate the total price and </w:t>
      </w:r>
      <w:r w:rsidRPr="008131F5">
        <w:rPr>
          <w:rFonts w:ascii="Calibri" w:hAnsi="Calibri" w:cs="Calibri"/>
          <w:sz w:val="22"/>
          <w:szCs w:val="22"/>
        </w:rPr>
        <w:t xml:space="preserve">display the payment details. (refer to sample </w:t>
      </w:r>
      <w:r w:rsidR="004855D2" w:rsidRPr="008131F5">
        <w:rPr>
          <w:rFonts w:ascii="Calibri" w:hAnsi="Calibri" w:cs="Calibri"/>
          <w:sz w:val="22"/>
          <w:szCs w:val="22"/>
        </w:rPr>
        <w:t>output</w:t>
      </w:r>
      <w:r w:rsidRPr="008131F5">
        <w:rPr>
          <w:rFonts w:ascii="Calibri" w:hAnsi="Calibri" w:cs="Calibri"/>
          <w:sz w:val="22"/>
          <w:szCs w:val="22"/>
        </w:rPr>
        <w:t xml:space="preserve"> screen)</w:t>
      </w:r>
    </w:p>
    <w:p w14:paraId="28E10CBB" w14:textId="77777777" w:rsidR="00FF1875" w:rsidRPr="008131F5" w:rsidRDefault="00FF1875" w:rsidP="004855D2">
      <w:pPr>
        <w:pStyle w:val="ListParagraph"/>
        <w:ind w:left="450"/>
        <w:jc w:val="both"/>
        <w:rPr>
          <w:rFonts w:ascii="Calibri" w:hAnsi="Calibri" w:cs="Calibri"/>
          <w:sz w:val="22"/>
          <w:szCs w:val="22"/>
        </w:rPr>
      </w:pPr>
    </w:p>
    <w:p w14:paraId="5CB22152" w14:textId="77777777" w:rsidR="00FF1875" w:rsidRPr="004855D2" w:rsidRDefault="00FF1875" w:rsidP="004855D2">
      <w:pPr>
        <w:pStyle w:val="ListParagraph"/>
        <w:numPr>
          <w:ilvl w:val="0"/>
          <w:numId w:val="39"/>
        </w:numPr>
        <w:ind w:left="450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sz w:val="22"/>
          <w:szCs w:val="22"/>
        </w:rPr>
        <w:t>In main(), do the following:</w:t>
      </w:r>
    </w:p>
    <w:p w14:paraId="38B53A41" w14:textId="272A4258" w:rsidR="00CE35A1" w:rsidRPr="008131F5" w:rsidRDefault="00CE35A1" w:rsidP="004855D2">
      <w:pPr>
        <w:numPr>
          <w:ilvl w:val="0"/>
          <w:numId w:val="41"/>
        </w:numPr>
        <w:tabs>
          <w:tab w:val="clear" w:pos="1440"/>
        </w:tabs>
        <w:spacing w:after="0" w:line="240" w:lineRule="auto"/>
        <w:ind w:left="993" w:hanging="567"/>
        <w:jc w:val="both"/>
        <w:rPr>
          <w:rFonts w:ascii="Calibri" w:hAnsi="Calibri" w:cs="Calibri"/>
          <w:color w:val="auto"/>
          <w:sz w:val="22"/>
          <w:szCs w:val="22"/>
        </w:rPr>
      </w:pPr>
      <w:r w:rsidRPr="008131F5">
        <w:rPr>
          <w:rFonts w:ascii="Calibri" w:hAnsi="Calibri" w:cs="Calibri"/>
          <w:color w:val="auto"/>
          <w:sz w:val="22"/>
          <w:szCs w:val="22"/>
        </w:rPr>
        <w:t xml:space="preserve">Create an object of class </w:t>
      </w:r>
      <w:del w:id="40" w:author="Ian Chai" w:date="2022-02-20T19:15:00Z">
        <w:r w:rsidR="007A52E1" w:rsidRPr="008131F5">
          <w:rPr>
            <w:rFonts w:ascii="Calibri" w:hAnsi="Calibri" w:cs="Calibri"/>
            <w:color w:val="auto"/>
            <w:sz w:val="22"/>
            <w:szCs w:val="22"/>
          </w:rPr>
          <w:delText>ICE_CREAM</w:delText>
        </w:r>
      </w:del>
      <w:proofErr w:type="spellStart"/>
      <w:ins w:id="41" w:author="Ian Chai" w:date="2022-02-20T19:15:00Z">
        <w:r w:rsidR="008C7C88">
          <w:rPr>
            <w:rFonts w:ascii="Calibri" w:hAnsi="Calibri" w:cs="Calibri"/>
            <w:color w:val="auto"/>
            <w:sz w:val="22"/>
            <w:szCs w:val="22"/>
          </w:rPr>
          <w:t>IceCream</w:t>
        </w:r>
      </w:ins>
      <w:proofErr w:type="spellEnd"/>
      <w:r w:rsidRPr="008131F5">
        <w:rPr>
          <w:rFonts w:ascii="Calibri" w:hAnsi="Calibri" w:cs="Calibri"/>
          <w:color w:val="auto"/>
          <w:sz w:val="22"/>
          <w:szCs w:val="22"/>
        </w:rPr>
        <w:t xml:space="preserve"> called </w:t>
      </w:r>
      <w:del w:id="42" w:author="Ian Chai" w:date="2022-02-20T19:15:00Z">
        <w:r w:rsidR="007A52E1" w:rsidRPr="008131F5">
          <w:rPr>
            <w:rFonts w:ascii="Calibri" w:hAnsi="Calibri" w:cs="Calibri"/>
            <w:b/>
            <w:color w:val="auto"/>
            <w:sz w:val="22"/>
            <w:szCs w:val="22"/>
          </w:rPr>
          <w:delText>IC</w:delText>
        </w:r>
      </w:del>
      <w:proofErr w:type="spellStart"/>
      <w:ins w:id="43" w:author="Ian Chai" w:date="2022-02-20T19:15:00Z">
        <w:r w:rsidR="008C7C88">
          <w:rPr>
            <w:rFonts w:ascii="Calibri" w:hAnsi="Calibri" w:cs="Calibri"/>
            <w:b/>
            <w:color w:val="auto"/>
            <w:sz w:val="22"/>
            <w:szCs w:val="22"/>
          </w:rPr>
          <w:t>ic</w:t>
        </w:r>
      </w:ins>
      <w:proofErr w:type="spellEnd"/>
    </w:p>
    <w:p w14:paraId="1B88A5EF" w14:textId="1B3FEED5" w:rsidR="00717527" w:rsidRPr="008131F5" w:rsidRDefault="0052298E" w:rsidP="004855D2">
      <w:pPr>
        <w:numPr>
          <w:ilvl w:val="0"/>
          <w:numId w:val="41"/>
        </w:numPr>
        <w:tabs>
          <w:tab w:val="clear" w:pos="1440"/>
        </w:tabs>
        <w:spacing w:after="0" w:line="240" w:lineRule="auto"/>
        <w:ind w:left="993" w:hanging="567"/>
        <w:jc w:val="both"/>
        <w:rPr>
          <w:rFonts w:ascii="Calibri" w:hAnsi="Calibri" w:cs="Calibri"/>
          <w:sz w:val="22"/>
          <w:szCs w:val="22"/>
        </w:rPr>
      </w:pPr>
      <w:r w:rsidRPr="008131F5">
        <w:rPr>
          <w:rFonts w:ascii="Calibri" w:hAnsi="Calibri" w:cs="Calibri"/>
          <w:color w:val="auto"/>
          <w:sz w:val="22"/>
          <w:szCs w:val="22"/>
        </w:rPr>
        <w:t xml:space="preserve">Call the required member functions using </w:t>
      </w:r>
      <w:del w:id="44" w:author="Ian Chai" w:date="2022-02-20T19:15:00Z">
        <w:r w:rsidRPr="008131F5">
          <w:rPr>
            <w:rFonts w:ascii="Calibri" w:hAnsi="Calibri" w:cs="Calibri"/>
            <w:b/>
            <w:color w:val="auto"/>
            <w:sz w:val="22"/>
            <w:szCs w:val="22"/>
          </w:rPr>
          <w:delText>IC</w:delText>
        </w:r>
      </w:del>
      <w:proofErr w:type="spellStart"/>
      <w:ins w:id="45" w:author="Ian Chai" w:date="2022-02-20T19:15:00Z">
        <w:r w:rsidR="008C7C88">
          <w:rPr>
            <w:rFonts w:ascii="Calibri" w:hAnsi="Calibri" w:cs="Calibri"/>
            <w:b/>
            <w:color w:val="auto"/>
            <w:sz w:val="22"/>
            <w:szCs w:val="22"/>
          </w:rPr>
          <w:t>ic</w:t>
        </w:r>
      </w:ins>
      <w:proofErr w:type="spellEnd"/>
    </w:p>
    <w:p w14:paraId="64527EE4" w14:textId="7EBA1214" w:rsidR="0052298E" w:rsidRPr="008131F5" w:rsidRDefault="0052298E" w:rsidP="004855D2">
      <w:pPr>
        <w:numPr>
          <w:ilvl w:val="0"/>
          <w:numId w:val="41"/>
        </w:numPr>
        <w:tabs>
          <w:tab w:val="clear" w:pos="1440"/>
        </w:tabs>
        <w:spacing w:after="0" w:line="240" w:lineRule="auto"/>
        <w:ind w:left="993" w:hanging="567"/>
        <w:jc w:val="both"/>
        <w:rPr>
          <w:rFonts w:ascii="Calibri" w:hAnsi="Calibri" w:cs="Calibri"/>
          <w:b/>
          <w:sz w:val="22"/>
          <w:szCs w:val="22"/>
        </w:rPr>
      </w:pPr>
      <w:r w:rsidRPr="008131F5">
        <w:rPr>
          <w:rFonts w:ascii="Calibri" w:hAnsi="Calibri" w:cs="Calibri"/>
          <w:color w:val="auto"/>
          <w:sz w:val="22"/>
          <w:szCs w:val="22"/>
        </w:rPr>
        <w:t xml:space="preserve">Pass </w:t>
      </w:r>
      <w:del w:id="46" w:author="Ian Chai" w:date="2022-02-20T19:15:00Z">
        <w:r w:rsidRPr="008131F5">
          <w:rPr>
            <w:rFonts w:ascii="Calibri" w:hAnsi="Calibri" w:cs="Calibri"/>
            <w:b/>
            <w:color w:val="auto"/>
            <w:sz w:val="22"/>
            <w:szCs w:val="22"/>
          </w:rPr>
          <w:delText>IC</w:delText>
        </w:r>
      </w:del>
      <w:proofErr w:type="spellStart"/>
      <w:ins w:id="47" w:author="Ian Chai" w:date="2022-02-20T19:15:00Z">
        <w:r w:rsidR="008C7C88">
          <w:rPr>
            <w:rFonts w:ascii="Calibri" w:hAnsi="Calibri" w:cs="Calibri"/>
            <w:b/>
            <w:color w:val="auto"/>
            <w:sz w:val="22"/>
            <w:szCs w:val="22"/>
          </w:rPr>
          <w:t>ic</w:t>
        </w:r>
      </w:ins>
      <w:proofErr w:type="spellEnd"/>
      <w:r w:rsidRPr="008131F5">
        <w:rPr>
          <w:rFonts w:ascii="Calibri" w:hAnsi="Calibri" w:cs="Calibri"/>
          <w:color w:val="auto"/>
          <w:sz w:val="22"/>
          <w:szCs w:val="22"/>
        </w:rPr>
        <w:t xml:space="preserve"> when making function call to </w:t>
      </w:r>
      <w:proofErr w:type="spellStart"/>
      <w:r w:rsidRPr="008131F5">
        <w:rPr>
          <w:rFonts w:ascii="Calibri" w:hAnsi="Calibri" w:cs="Calibri"/>
          <w:b/>
          <w:color w:val="auto"/>
          <w:sz w:val="22"/>
          <w:szCs w:val="22"/>
        </w:rPr>
        <w:t>display_receipt</w:t>
      </w:r>
      <w:proofErr w:type="spellEnd"/>
      <w:r w:rsidRPr="008131F5">
        <w:rPr>
          <w:rFonts w:ascii="Calibri" w:hAnsi="Calibri" w:cs="Calibri"/>
          <w:b/>
          <w:color w:val="auto"/>
          <w:sz w:val="22"/>
          <w:szCs w:val="22"/>
        </w:rPr>
        <w:t xml:space="preserve">(…) </w:t>
      </w:r>
    </w:p>
    <w:p w14:paraId="4BDACC17" w14:textId="77777777" w:rsidR="00717527" w:rsidRPr="008131F5" w:rsidRDefault="00717527" w:rsidP="004855D2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</w:p>
    <w:p w14:paraId="23D47156" w14:textId="77777777" w:rsidR="009B11F5" w:rsidRDefault="009B11F5">
      <w:r>
        <w:br w:type="page"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450"/>
      </w:tblGrid>
      <w:tr w:rsidR="0014237D" w:rsidRPr="008131F5" w14:paraId="0D63BCCC" w14:textId="77777777" w:rsidTr="00723449">
        <w:trPr>
          <w:trHeight w:val="576"/>
        </w:trPr>
        <w:tc>
          <w:tcPr>
            <w:tcW w:w="9450" w:type="dxa"/>
            <w:shd w:val="clear" w:color="auto" w:fill="262626" w:themeFill="text1" w:themeFillTint="D9"/>
            <w:vAlign w:val="center"/>
          </w:tcPr>
          <w:p w14:paraId="280CC80F" w14:textId="77777777" w:rsidR="0014237D" w:rsidRPr="008131F5" w:rsidRDefault="0014237D" w:rsidP="005F5940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lastRenderedPageBreak/>
              <w:t>Sample Output Screen</w:t>
            </w:r>
          </w:p>
        </w:tc>
      </w:tr>
      <w:tr w:rsidR="0014237D" w:rsidRPr="008131F5" w14:paraId="67C882A3" w14:textId="77777777" w:rsidTr="00723449">
        <w:trPr>
          <w:trHeight w:val="1008"/>
        </w:trPr>
        <w:tc>
          <w:tcPr>
            <w:tcW w:w="9450" w:type="dxa"/>
          </w:tcPr>
          <w:p w14:paraId="464E8D50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BARNEY'S HOUSE OF ICE</w:t>
            </w:r>
          </w:p>
          <w:p w14:paraId="4E902089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0A3D05E2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===========================================</w:t>
            </w:r>
          </w:p>
          <w:p w14:paraId="621767F8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         CHOOSE FLAVOUR              ===</w:t>
            </w:r>
          </w:p>
          <w:p w14:paraId="36FC9020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===========================================</w:t>
            </w:r>
          </w:p>
          <w:p w14:paraId="1231FF35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3185718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[1] === Strawberry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RM 3.50</w:t>
            </w:r>
          </w:p>
          <w:p w14:paraId="77D1E817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[2] === Chocolate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RM 2.50</w:t>
            </w:r>
          </w:p>
          <w:p w14:paraId="4AC1B949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[3] === Vanilla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 RM 1.50</w:t>
            </w:r>
          </w:p>
          <w:p w14:paraId="04EDF3F9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[4] === Durian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  RM 0.50</w:t>
            </w:r>
          </w:p>
          <w:p w14:paraId="37B551C1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420E18BA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Choice of </w:t>
            </w: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: </w:t>
            </w:r>
            <w:r w:rsidRPr="008131F5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2</w:t>
            </w:r>
          </w:p>
          <w:p w14:paraId="31D77994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How many : </w:t>
            </w:r>
            <w:r w:rsidRPr="008131F5">
              <w:rPr>
                <w:rFonts w:ascii="Calibri" w:hAnsi="Calibri" w:cs="Calibri"/>
                <w:b/>
                <w:i/>
                <w:color w:val="auto"/>
                <w:sz w:val="22"/>
                <w:szCs w:val="22"/>
              </w:rPr>
              <w:t>6</w:t>
            </w:r>
          </w:p>
          <w:p w14:paraId="325FECB9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  <w:p w14:paraId="25093366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===========================================</w:t>
            </w:r>
          </w:p>
          <w:p w14:paraId="6D05A0C0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              PAYMENT                ===</w:t>
            </w:r>
          </w:p>
          <w:p w14:paraId="0BF4D7A5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===========================================</w:t>
            </w:r>
          </w:p>
          <w:p w14:paraId="4B018C03" w14:textId="77777777" w:rsidR="00394FF5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Flavour</w:t>
            </w:r>
            <w:proofErr w:type="spellEnd"/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  </w:t>
            </w:r>
            <w:r w:rsidR="00E02FB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      </w:t>
            </w: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: Chocolate</w:t>
            </w:r>
          </w:p>
          <w:p w14:paraId="15653C57" w14:textId="77777777" w:rsidR="0014237D" w:rsidRPr="008131F5" w:rsidRDefault="00394FF5" w:rsidP="00A83D7C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 xml:space="preserve">Total Price  </w:t>
            </w:r>
            <w:r w:rsidR="00E02FB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    </w:t>
            </w:r>
            <w:r w:rsidRPr="008131F5">
              <w:rPr>
                <w:rFonts w:ascii="Calibri" w:hAnsi="Calibri" w:cs="Calibri"/>
                <w:color w:val="auto"/>
                <w:sz w:val="22"/>
                <w:szCs w:val="22"/>
              </w:rPr>
              <w:t>: RM 15.00</w:t>
            </w:r>
          </w:p>
        </w:tc>
      </w:tr>
    </w:tbl>
    <w:p w14:paraId="1248876D" w14:textId="77777777" w:rsidR="00394FF5" w:rsidRDefault="00394FF5" w:rsidP="00A83D7C">
      <w:pPr>
        <w:spacing w:after="0"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p w14:paraId="03801CC5" w14:textId="77777777" w:rsidR="00434C05" w:rsidRPr="008131F5" w:rsidRDefault="00434C05" w:rsidP="00A83D7C">
      <w:pPr>
        <w:spacing w:after="0"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p w14:paraId="64DC5F92" w14:textId="77777777" w:rsidR="00E413FB" w:rsidRPr="008131F5" w:rsidRDefault="008131F5" w:rsidP="00A83D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131F5">
        <w:rPr>
          <w:rFonts w:ascii="Calibri" w:hAnsi="Calibri" w:cs="Calibri"/>
          <w:b/>
          <w:sz w:val="22"/>
          <w:szCs w:val="22"/>
          <w:u w:val="single"/>
        </w:rPr>
        <w:t>Question</w:t>
      </w:r>
      <w:r w:rsidR="002104C3">
        <w:rPr>
          <w:rFonts w:ascii="Calibri" w:hAnsi="Calibri" w:cs="Calibri"/>
          <w:b/>
          <w:sz w:val="22"/>
          <w:szCs w:val="22"/>
          <w:u w:val="single"/>
        </w:rPr>
        <w:t xml:space="preserve"> 3</w:t>
      </w:r>
    </w:p>
    <w:p w14:paraId="754B521B" w14:textId="77777777" w:rsidR="00344E23" w:rsidRPr="008131F5" w:rsidRDefault="00344E23" w:rsidP="00A83D7C">
      <w:pPr>
        <w:spacing w:after="0" w:line="240" w:lineRule="auto"/>
        <w:jc w:val="center"/>
        <w:rPr>
          <w:rFonts w:ascii="Calibri" w:hAnsi="Calibri" w:cs="Calibri"/>
          <w:b/>
          <w:color w:val="auto"/>
          <w:sz w:val="22"/>
          <w:szCs w:val="22"/>
        </w:rPr>
      </w:pPr>
    </w:p>
    <w:p w14:paraId="6599CF7D" w14:textId="77777777" w:rsidR="00C44C11" w:rsidRPr="008131F5" w:rsidRDefault="00501436" w:rsidP="00A83D7C">
      <w:pPr>
        <w:spacing w:after="0" w:line="240" w:lineRule="auto"/>
        <w:contextualSpacing/>
        <w:jc w:val="both"/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</w:pPr>
      <w: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t>Based</w:t>
      </w:r>
      <w:r w:rsidR="00C44C11" w:rsidRPr="008131F5"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t xml:space="preserve"> on the incomplete program given below:</w:t>
      </w:r>
      <w:r w:rsidR="00C44C11" w:rsidRPr="008131F5"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tab/>
      </w:r>
      <w:r w:rsidR="00C44C11" w:rsidRPr="008131F5"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tab/>
        <w:t xml:space="preserve">      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44C11" w:rsidRPr="008131F5" w14:paraId="3DDC11D7" w14:textId="77777777" w:rsidTr="00501436">
        <w:tc>
          <w:tcPr>
            <w:tcW w:w="9356" w:type="dxa"/>
            <w:shd w:val="clear" w:color="auto" w:fill="auto"/>
          </w:tcPr>
          <w:p w14:paraId="58B9EE03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#include&lt;iostream&gt;</w:t>
            </w:r>
          </w:p>
          <w:p w14:paraId="6FECCFBD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using namespace std;</w:t>
            </w:r>
          </w:p>
          <w:p w14:paraId="6AEA8004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</w:p>
          <w:p w14:paraId="413E0B1F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class 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NumberGame</w:t>
            </w:r>
            <w:proofErr w:type="spellEnd"/>
          </w:p>
          <w:p w14:paraId="043D6CDF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{ int array[5];</w:t>
            </w:r>
          </w:p>
          <w:p w14:paraId="43865ADD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public:</w:t>
            </w: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br/>
              <w:t xml:space="preserve">      //-----------</w:t>
            </w:r>
            <w:r w:rsidR="007D57A8"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</w:t>
            </w: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(a)-----------</w:t>
            </w:r>
          </w:p>
          <w:p w14:paraId="14589E70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friend void search(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NumberGame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, int*);</w:t>
            </w:r>
          </w:p>
          <w:p w14:paraId="26C2F379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};</w:t>
            </w:r>
          </w:p>
          <w:p w14:paraId="2003390F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</w:p>
          <w:p w14:paraId="36B0AE98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  //-----------</w:t>
            </w:r>
            <w:r w:rsidR="007D57A8"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</w:t>
            </w: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(b)-----------</w:t>
            </w:r>
          </w:p>
          <w:p w14:paraId="3326D543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  </w:t>
            </w:r>
          </w:p>
          <w:p w14:paraId="73D02F39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int main()</w:t>
            </w:r>
          </w:p>
          <w:p w14:paraId="14B08D47" w14:textId="43548C04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{   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NumberGame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</w:t>
            </w:r>
            <w:del w:id="48" w:author="Ian Chai" w:date="2022-02-20T19:15:00Z">
              <w:r w:rsidRPr="00501436">
                <w:rPr>
                  <w:rFonts w:ascii="Courier New" w:eastAsia="Times New Roman" w:hAnsi="Courier New" w:cs="Courier New"/>
                  <w:color w:val="auto"/>
                  <w:sz w:val="22"/>
                  <w:szCs w:val="22"/>
                  <w:lang w:val="en-GB" w:eastAsia="en-US"/>
                </w:rPr>
                <w:delText>G</w:delText>
              </w:r>
            </w:del>
            <w:ins w:id="49" w:author="Ian Chai" w:date="2022-02-20T19:15:00Z">
              <w:r w:rsidR="0052378C">
                <w:rPr>
                  <w:rFonts w:ascii="Courier New" w:eastAsia="Times New Roman" w:hAnsi="Courier New" w:cs="Courier New"/>
                  <w:color w:val="auto"/>
                  <w:sz w:val="22"/>
                  <w:szCs w:val="22"/>
                  <w:lang w:val="en-GB" w:eastAsia="en-US"/>
                </w:rPr>
                <w:t>g</w:t>
              </w:r>
            </w:ins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;</w:t>
            </w:r>
          </w:p>
          <w:p w14:paraId="5428A21A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int 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;</w:t>
            </w:r>
          </w:p>
          <w:p w14:paraId="35DF99F6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cout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&lt;&lt;"Enter a number :";</w:t>
            </w:r>
          </w:p>
          <w:p w14:paraId="5E223607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cin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&gt;&gt;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;</w:t>
            </w:r>
          </w:p>
          <w:p w14:paraId="617F8534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</w:t>
            </w:r>
          </w:p>
          <w:p w14:paraId="742613D9" w14:textId="1D8C4DF2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search(</w:t>
            </w:r>
            <w:del w:id="50" w:author="Ian Chai" w:date="2022-02-20T19:15:00Z">
              <w:r w:rsidRPr="00501436">
                <w:rPr>
                  <w:rFonts w:ascii="Courier New" w:eastAsia="Times New Roman" w:hAnsi="Courier New" w:cs="Courier New"/>
                  <w:color w:val="auto"/>
                  <w:sz w:val="22"/>
                  <w:szCs w:val="22"/>
                  <w:lang w:val="en-GB" w:eastAsia="en-US"/>
                </w:rPr>
                <w:delText>G</w:delText>
              </w:r>
            </w:del>
            <w:ins w:id="51" w:author="Ian Chai" w:date="2022-02-20T19:15:00Z">
              <w:r w:rsidR="0052378C">
                <w:rPr>
                  <w:rFonts w:ascii="Courier New" w:eastAsia="Times New Roman" w:hAnsi="Courier New" w:cs="Courier New"/>
                  <w:color w:val="auto"/>
                  <w:sz w:val="22"/>
                  <w:szCs w:val="22"/>
                  <w:lang w:val="en-GB" w:eastAsia="en-US"/>
                </w:rPr>
                <w:t>g</w:t>
              </w:r>
            </w:ins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, &amp;</w:t>
            </w:r>
            <w:proofErr w:type="spellStart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num</w:t>
            </w:r>
            <w:proofErr w:type="spellEnd"/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);</w:t>
            </w:r>
          </w:p>
          <w:p w14:paraId="73D4649D" w14:textId="77777777" w:rsidR="00C44C11" w:rsidRPr="00501436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b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 xml:space="preserve">    return</w:t>
            </w:r>
            <w:r w:rsidRPr="00501436">
              <w:rPr>
                <w:rFonts w:ascii="Courier New" w:eastAsia="Times New Roman" w:hAnsi="Courier New" w:cs="Courier New"/>
                <w:b/>
                <w:color w:val="auto"/>
                <w:sz w:val="22"/>
                <w:szCs w:val="22"/>
                <w:lang w:val="en-GB" w:eastAsia="en-US"/>
              </w:rPr>
              <w:t xml:space="preserve"> </w:t>
            </w: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0;</w:t>
            </w:r>
          </w:p>
          <w:p w14:paraId="3624D3BF" w14:textId="77777777" w:rsidR="00C44C11" w:rsidRPr="007D57A8" w:rsidRDefault="00C44C11" w:rsidP="00C44C11">
            <w:pPr>
              <w:spacing w:after="0" w:line="276" w:lineRule="auto"/>
              <w:contextualSpacing/>
              <w:jc w:val="both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501436">
              <w:rPr>
                <w:rFonts w:ascii="Courier New" w:eastAsia="Times New Roman" w:hAnsi="Courier New" w:cs="Courier New"/>
                <w:color w:val="auto"/>
                <w:sz w:val="22"/>
                <w:szCs w:val="22"/>
                <w:lang w:val="en-GB" w:eastAsia="en-US"/>
              </w:rPr>
              <w:t>}</w:t>
            </w:r>
          </w:p>
        </w:tc>
      </w:tr>
    </w:tbl>
    <w:p w14:paraId="3EA53B93" w14:textId="77777777" w:rsidR="007C41E4" w:rsidRPr="008131F5" w:rsidRDefault="007C41E4" w:rsidP="00501436">
      <w:pPr>
        <w:tabs>
          <w:tab w:val="left" w:pos="1080"/>
          <w:tab w:val="right" w:pos="9072"/>
        </w:tabs>
        <w:spacing w:after="0" w:line="276" w:lineRule="auto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</w:p>
    <w:p w14:paraId="63EB4167" w14:textId="77777777" w:rsidR="00C44C11" w:rsidRPr="008131F5" w:rsidRDefault="00C44C11" w:rsidP="00217A33">
      <w:pPr>
        <w:numPr>
          <w:ilvl w:val="0"/>
          <w:numId w:val="45"/>
        </w:numPr>
        <w:tabs>
          <w:tab w:val="right" w:pos="9072"/>
        </w:tabs>
        <w:spacing w:after="0" w:line="240" w:lineRule="auto"/>
        <w:ind w:left="567" w:hanging="54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lastRenderedPageBreak/>
        <w:t xml:space="preserve">Define default constructor to set the array with the following values. 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ab/>
        <w:t xml:space="preserve">    </w:t>
      </w:r>
    </w:p>
    <w:tbl>
      <w:tblPr>
        <w:tblW w:w="0" w:type="auto"/>
        <w:tblInd w:w="2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9"/>
        <w:gridCol w:w="748"/>
      </w:tblGrid>
      <w:tr w:rsidR="00C44C11" w:rsidRPr="008131F5" w14:paraId="05299FB9" w14:textId="77777777" w:rsidTr="00317E21">
        <w:tc>
          <w:tcPr>
            <w:tcW w:w="748" w:type="dxa"/>
            <w:shd w:val="clear" w:color="auto" w:fill="auto"/>
          </w:tcPr>
          <w:p w14:paraId="533905CD" w14:textId="77777777" w:rsidR="00C44C11" w:rsidRPr="008131F5" w:rsidRDefault="00C44C11" w:rsidP="00217A3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15</w:t>
            </w:r>
          </w:p>
        </w:tc>
        <w:tc>
          <w:tcPr>
            <w:tcW w:w="748" w:type="dxa"/>
            <w:shd w:val="clear" w:color="auto" w:fill="auto"/>
          </w:tcPr>
          <w:p w14:paraId="4DA06D34" w14:textId="77777777" w:rsidR="00C44C11" w:rsidRPr="008131F5" w:rsidRDefault="00C44C11" w:rsidP="00217A3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20</w:t>
            </w:r>
          </w:p>
        </w:tc>
        <w:tc>
          <w:tcPr>
            <w:tcW w:w="748" w:type="dxa"/>
            <w:shd w:val="clear" w:color="auto" w:fill="auto"/>
          </w:tcPr>
          <w:p w14:paraId="1E8A34AA" w14:textId="77777777" w:rsidR="00C44C11" w:rsidRPr="008131F5" w:rsidRDefault="00C44C11" w:rsidP="00217A3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33</w:t>
            </w:r>
          </w:p>
        </w:tc>
        <w:tc>
          <w:tcPr>
            <w:tcW w:w="749" w:type="dxa"/>
            <w:shd w:val="clear" w:color="auto" w:fill="auto"/>
          </w:tcPr>
          <w:p w14:paraId="37133041" w14:textId="77777777" w:rsidR="00C44C11" w:rsidRPr="008131F5" w:rsidRDefault="00C44C11" w:rsidP="00217A3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38</w:t>
            </w:r>
          </w:p>
        </w:tc>
        <w:tc>
          <w:tcPr>
            <w:tcW w:w="748" w:type="dxa"/>
            <w:shd w:val="clear" w:color="auto" w:fill="auto"/>
          </w:tcPr>
          <w:p w14:paraId="762F06ED" w14:textId="77777777" w:rsidR="00C44C11" w:rsidRPr="008131F5" w:rsidRDefault="00C44C11" w:rsidP="00217A33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100</w:t>
            </w:r>
          </w:p>
        </w:tc>
      </w:tr>
    </w:tbl>
    <w:p w14:paraId="28E125CB" w14:textId="77777777" w:rsidR="00C44C11" w:rsidRPr="008131F5" w:rsidRDefault="00C44C11" w:rsidP="00217A33">
      <w:pPr>
        <w:tabs>
          <w:tab w:val="left" w:pos="1620"/>
        </w:tabs>
        <w:spacing w:after="0" w:line="240" w:lineRule="auto"/>
        <w:ind w:left="162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</w:p>
    <w:p w14:paraId="6073AF51" w14:textId="77777777" w:rsidR="00C44C11" w:rsidRPr="008131F5" w:rsidRDefault="00C44C11" w:rsidP="00217A33">
      <w:pPr>
        <w:numPr>
          <w:ilvl w:val="0"/>
          <w:numId w:val="45"/>
        </w:numPr>
        <w:tabs>
          <w:tab w:val="right" w:pos="9000"/>
        </w:tabs>
        <w:spacing w:after="0" w:line="240" w:lineRule="auto"/>
        <w:ind w:left="567" w:hanging="54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Define </w:t>
      </w:r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friend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 function </w:t>
      </w:r>
      <w:r w:rsidRPr="008131F5">
        <w:rPr>
          <w:rFonts w:ascii="Calibri" w:eastAsia="SimSun" w:hAnsi="Calibri" w:cs="Calibri"/>
          <w:b/>
          <w:i/>
          <w:color w:val="auto"/>
          <w:sz w:val="22"/>
          <w:szCs w:val="22"/>
          <w:lang w:eastAsia="zh-CN"/>
        </w:rPr>
        <w:t>search(…)</w:t>
      </w:r>
      <w:r w:rsidRPr="008131F5"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  <w:t xml:space="preserve"> 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to find a number in the array of the object of class </w:t>
      </w:r>
      <w:proofErr w:type="spellStart"/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NumberGame</w:t>
      </w:r>
      <w:proofErr w:type="spellEnd"/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>.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ab/>
      </w:r>
    </w:p>
    <w:p w14:paraId="511996B5" w14:textId="2A97043F" w:rsidR="00C44C11" w:rsidRPr="008131F5" w:rsidRDefault="00C44C11" w:rsidP="00217A33">
      <w:pPr>
        <w:numPr>
          <w:ilvl w:val="1"/>
          <w:numId w:val="45"/>
        </w:numPr>
        <w:spacing w:after="0" w:line="240" w:lineRule="auto"/>
        <w:ind w:left="1134" w:hanging="45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The function will receive two parameters (refer to the prototype given in the class above). The second parameter is a pointer which will receive the number from the function call by </w:t>
      </w:r>
      <w:del w:id="52" w:author="Ian Chai" w:date="2022-02-20T19:15:00Z">
        <w:r w:rsidRPr="008131F5">
          <w:rPr>
            <w:rFonts w:ascii="Calibri" w:eastAsia="SimSun" w:hAnsi="Calibri" w:cs="Calibri"/>
            <w:color w:val="auto"/>
            <w:sz w:val="22"/>
            <w:szCs w:val="22"/>
            <w:lang w:eastAsia="zh-CN"/>
          </w:rPr>
          <w:delText>reference</w:delText>
        </w:r>
      </w:del>
      <w:ins w:id="53" w:author="Ian Chai" w:date="2022-02-20T19:15:00Z">
        <w:r w:rsidR="00405E62">
          <w:rPr>
            <w:rFonts w:ascii="Calibri" w:eastAsia="SimSun" w:hAnsi="Calibri" w:cs="Calibri"/>
            <w:color w:val="auto"/>
            <w:sz w:val="22"/>
            <w:szCs w:val="22"/>
            <w:lang w:eastAsia="zh-CN"/>
          </w:rPr>
          <w:t>pointer</w:t>
        </w:r>
      </w:ins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. This number will be used in the </w:t>
      </w:r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do-while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 loop.</w:t>
      </w:r>
    </w:p>
    <w:p w14:paraId="5DB78740" w14:textId="77777777" w:rsidR="00501436" w:rsidRDefault="00C44C11" w:rsidP="00217A33">
      <w:pPr>
        <w:numPr>
          <w:ilvl w:val="1"/>
          <w:numId w:val="45"/>
        </w:numPr>
        <w:tabs>
          <w:tab w:val="left" w:pos="1080"/>
          <w:tab w:val="right" w:pos="1800"/>
        </w:tabs>
        <w:spacing w:after="0" w:line="240" w:lineRule="auto"/>
        <w:ind w:left="1134" w:hanging="45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Write a </w:t>
      </w:r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do-while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 loop to loop through every element of the </w:t>
      </w:r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array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 to search for the number.</w:t>
      </w:r>
    </w:p>
    <w:p w14:paraId="64CC98DC" w14:textId="77777777" w:rsidR="00C44C11" w:rsidRPr="00501436" w:rsidRDefault="00C44C11" w:rsidP="00217A33">
      <w:pPr>
        <w:numPr>
          <w:ilvl w:val="2"/>
          <w:numId w:val="45"/>
        </w:numPr>
        <w:tabs>
          <w:tab w:val="left" w:pos="1080"/>
          <w:tab w:val="right" w:pos="1800"/>
        </w:tabs>
        <w:spacing w:after="0" w:line="240" w:lineRule="auto"/>
        <w:ind w:left="1560" w:hanging="464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501436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Once the number is found, stop the search. </w:t>
      </w:r>
    </w:p>
    <w:p w14:paraId="18111E5E" w14:textId="77777777" w:rsidR="00C44C11" w:rsidRPr="008131F5" w:rsidRDefault="00C44C11" w:rsidP="00217A33">
      <w:pPr>
        <w:numPr>
          <w:ilvl w:val="1"/>
          <w:numId w:val="45"/>
        </w:numPr>
        <w:tabs>
          <w:tab w:val="left" w:pos="1080"/>
          <w:tab w:val="right" w:pos="1800"/>
        </w:tabs>
        <w:spacing w:after="0" w:line="240" w:lineRule="auto"/>
        <w:ind w:left="1134" w:hanging="450"/>
        <w:contextualSpacing/>
        <w:jc w:val="both"/>
        <w:rPr>
          <w:rFonts w:ascii="Calibri" w:eastAsia="SimSun" w:hAnsi="Calibri" w:cs="Calibri"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Using </w:t>
      </w:r>
      <w:r w:rsidRPr="008131F5">
        <w:rPr>
          <w:rFonts w:ascii="Calibri" w:eastAsia="SimSun" w:hAnsi="Calibri" w:cs="Calibri"/>
          <w:i/>
          <w:color w:val="auto"/>
          <w:sz w:val="22"/>
          <w:szCs w:val="22"/>
          <w:lang w:eastAsia="zh-CN"/>
        </w:rPr>
        <w:t>if-else</w:t>
      </w:r>
      <w:r w:rsidRPr="008131F5">
        <w:rPr>
          <w:rFonts w:ascii="Calibri" w:eastAsia="SimSun" w:hAnsi="Calibri" w:cs="Calibri"/>
          <w:color w:val="auto"/>
          <w:sz w:val="22"/>
          <w:szCs w:val="22"/>
          <w:lang w:eastAsia="zh-CN"/>
        </w:rPr>
        <w:t xml:space="preserve"> statements, display the appropriate message for both situations (whether the number has been found or not). </w:t>
      </w:r>
    </w:p>
    <w:p w14:paraId="63C6CBF2" w14:textId="77777777" w:rsidR="00C44C11" w:rsidRDefault="00C44C11" w:rsidP="00217A33">
      <w:pPr>
        <w:tabs>
          <w:tab w:val="left" w:pos="1080"/>
          <w:tab w:val="right" w:pos="9000"/>
        </w:tabs>
        <w:spacing w:after="0" w:line="240" w:lineRule="auto"/>
        <w:ind w:left="1080"/>
        <w:contextualSpacing/>
        <w:jc w:val="both"/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</w:pPr>
      <w:r w:rsidRPr="008131F5"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  <w:t xml:space="preserve">[Note: refer to sample output screen </w:t>
      </w:r>
      <w:r w:rsidR="00501436"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  <w:t>below</w:t>
      </w:r>
      <w:r w:rsidRPr="008131F5"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  <w:t>]</w:t>
      </w:r>
    </w:p>
    <w:p w14:paraId="5C8AEDE9" w14:textId="77777777" w:rsidR="00217A33" w:rsidRPr="00217A33" w:rsidRDefault="00217A33" w:rsidP="00217A33">
      <w:pPr>
        <w:tabs>
          <w:tab w:val="left" w:pos="1080"/>
          <w:tab w:val="right" w:pos="9000"/>
        </w:tabs>
        <w:spacing w:after="0" w:line="240" w:lineRule="auto"/>
        <w:ind w:left="1080"/>
        <w:contextualSpacing/>
        <w:jc w:val="both"/>
        <w:rPr>
          <w:rFonts w:ascii="Calibri" w:eastAsia="SimSun" w:hAnsi="Calibri" w:cs="Calibri"/>
          <w:b/>
          <w:color w:val="auto"/>
          <w:sz w:val="22"/>
          <w:szCs w:val="22"/>
          <w:lang w:eastAsia="zh-CN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501436" w:rsidRPr="008131F5" w14:paraId="21D2165F" w14:textId="77777777" w:rsidTr="00550283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58D5EC2B" w14:textId="77777777" w:rsidR="00501436" w:rsidRPr="008131F5" w:rsidRDefault="00501436" w:rsidP="00217A33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Sample Output Screen #1</w:t>
            </w:r>
          </w:p>
        </w:tc>
      </w:tr>
      <w:tr w:rsidR="00501436" w:rsidRPr="008131F5" w14:paraId="53AFE941" w14:textId="77777777" w:rsidTr="00550283">
        <w:trPr>
          <w:trHeight w:val="521"/>
        </w:trPr>
        <w:tc>
          <w:tcPr>
            <w:tcW w:w="9283" w:type="dxa"/>
          </w:tcPr>
          <w:p w14:paraId="13B111CE" w14:textId="77777777" w:rsidR="00501436" w:rsidRPr="008131F5" w:rsidRDefault="00501436" w:rsidP="00217A33">
            <w:pPr>
              <w:contextualSpacing/>
              <w:jc w:val="both"/>
              <w:rPr>
                <w:rFonts w:ascii="Calibri" w:eastAsia="Times New Roman" w:hAnsi="Calibri" w:cs="Calibri"/>
                <w:b/>
                <w:i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Enter a number :</w:t>
            </w:r>
            <w:r w:rsidRPr="008131F5">
              <w:rPr>
                <w:rFonts w:ascii="Calibri" w:eastAsia="Times New Roman" w:hAnsi="Calibri" w:cs="Calibri"/>
                <w:b/>
                <w:i/>
                <w:color w:val="auto"/>
                <w:sz w:val="22"/>
                <w:szCs w:val="22"/>
                <w:lang w:val="en-GB" w:eastAsia="en-US"/>
              </w:rPr>
              <w:t>55</w:t>
            </w:r>
          </w:p>
          <w:p w14:paraId="0B04D6C5" w14:textId="77777777" w:rsidR="00501436" w:rsidRPr="008131F5" w:rsidRDefault="00501436" w:rsidP="00217A3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55 is NOT found!</w:t>
            </w:r>
          </w:p>
        </w:tc>
      </w:tr>
    </w:tbl>
    <w:p w14:paraId="1E944A77" w14:textId="77777777" w:rsidR="00501436" w:rsidRPr="008131F5" w:rsidRDefault="00501436" w:rsidP="00217A33">
      <w:pPr>
        <w:spacing w:after="0" w:line="240" w:lineRule="auto"/>
        <w:ind w:left="540"/>
        <w:contextualSpacing/>
        <w:jc w:val="both"/>
        <w:rPr>
          <w:rFonts w:ascii="Calibri" w:eastAsia="Times New Roman" w:hAnsi="Calibri" w:cs="Calibri"/>
          <w:b/>
          <w:color w:val="auto"/>
          <w:sz w:val="22"/>
          <w:szCs w:val="22"/>
          <w:lang w:val="en-GB" w:eastAsia="en-US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501436" w:rsidRPr="008131F5" w14:paraId="34D50182" w14:textId="77777777" w:rsidTr="00550283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14:paraId="39F987A1" w14:textId="77777777" w:rsidR="00501436" w:rsidRPr="008131F5" w:rsidRDefault="00501436" w:rsidP="00217A33">
            <w:pPr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8131F5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Sample Output Screen #2</w:t>
            </w:r>
          </w:p>
        </w:tc>
      </w:tr>
      <w:tr w:rsidR="00501436" w:rsidRPr="008131F5" w14:paraId="7687FBE6" w14:textId="77777777" w:rsidTr="00550283">
        <w:trPr>
          <w:trHeight w:val="521"/>
        </w:trPr>
        <w:tc>
          <w:tcPr>
            <w:tcW w:w="9283" w:type="dxa"/>
          </w:tcPr>
          <w:p w14:paraId="6AA79FC8" w14:textId="77777777" w:rsidR="00501436" w:rsidRPr="008131F5" w:rsidRDefault="00501436" w:rsidP="00217A33">
            <w:pPr>
              <w:contextualSpacing/>
              <w:jc w:val="both"/>
              <w:rPr>
                <w:rFonts w:ascii="Calibri" w:eastAsia="Times New Roman" w:hAnsi="Calibri" w:cs="Calibri"/>
                <w:b/>
                <w:i/>
                <w:color w:val="auto"/>
                <w:sz w:val="22"/>
                <w:szCs w:val="22"/>
                <w:lang w:val="en-GB" w:eastAsia="en-US"/>
              </w:rPr>
            </w:pPr>
            <w:r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Enter a number :</w:t>
            </w:r>
            <w:r w:rsidRPr="008131F5">
              <w:rPr>
                <w:rFonts w:ascii="Calibri" w:eastAsia="Times New Roman" w:hAnsi="Calibri" w:cs="Calibri"/>
                <w:b/>
                <w:i/>
                <w:color w:val="auto"/>
                <w:sz w:val="22"/>
                <w:szCs w:val="22"/>
                <w:lang w:val="en-GB" w:eastAsia="en-US"/>
              </w:rPr>
              <w:t>33</w:t>
            </w:r>
          </w:p>
          <w:p w14:paraId="3BA9A767" w14:textId="77777777" w:rsidR="00501436" w:rsidRPr="008131F5" w:rsidRDefault="00217A33" w:rsidP="00217A33">
            <w:pPr>
              <w:contextualSpacing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33 is found</w:t>
            </w:r>
            <w:r w:rsidR="00501436" w:rsidRPr="008131F5">
              <w:rPr>
                <w:rFonts w:ascii="Calibri" w:eastAsia="Times New Roman" w:hAnsi="Calibri" w:cs="Calibri"/>
                <w:color w:val="auto"/>
                <w:sz w:val="22"/>
                <w:szCs w:val="22"/>
                <w:lang w:val="en-GB" w:eastAsia="en-US"/>
              </w:rPr>
              <w:t>!</w:t>
            </w:r>
          </w:p>
        </w:tc>
      </w:tr>
    </w:tbl>
    <w:p w14:paraId="59D78C75" w14:textId="77777777" w:rsidR="00501436" w:rsidRPr="00501436" w:rsidRDefault="00501436" w:rsidP="009B11F5">
      <w:pPr>
        <w:rPr>
          <w:rFonts w:ascii="Calibri" w:eastAsia="Times New Roman" w:hAnsi="Calibri" w:cs="Calibri"/>
          <w:sz w:val="22"/>
          <w:szCs w:val="22"/>
          <w:lang w:eastAsia="en-US"/>
        </w:rPr>
      </w:pPr>
    </w:p>
    <w:sectPr w:rsidR="00501436" w:rsidRPr="00501436" w:rsidSect="008D6806">
      <w:headerReference w:type="default" r:id="rId13"/>
      <w:footerReference w:type="default" r:id="rId14"/>
      <w:pgSz w:w="12240" w:h="15840"/>
      <w:pgMar w:top="1008" w:right="1296" w:bottom="864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Chai Ian" w:date="2022-02-20T19:02:00Z" w:initials="CI">
    <w:p w14:paraId="0E2CA0DE" w14:textId="03A24C5B" w:rsidR="006E2E02" w:rsidRDefault="006E2E02">
      <w:pPr>
        <w:pStyle w:val="CommentText"/>
      </w:pPr>
      <w:r>
        <w:rPr>
          <w:rStyle w:val="CommentReference"/>
        </w:rPr>
        <w:annotationRef/>
      </w:r>
      <w:r w:rsidRPr="006E2E02">
        <w:t>First object stores data entered by user</w:t>
      </w:r>
    </w:p>
  </w:comment>
  <w:comment w:id="19" w:author="Chai Ian" w:date="2022-02-20T19:02:00Z" w:initials="CI">
    <w:p w14:paraId="0457F60F" w14:textId="0D15904E" w:rsidR="006E2E02" w:rsidRDefault="006E2E02">
      <w:pPr>
        <w:pStyle w:val="CommentText"/>
      </w:pPr>
      <w:r>
        <w:rPr>
          <w:rStyle w:val="CommentReference"/>
        </w:rPr>
        <w:annotationRef/>
      </w:r>
      <w:r w:rsidRPr="006E2E02">
        <w:t>second object initialized by default constructor</w:t>
      </w:r>
    </w:p>
  </w:comment>
  <w:comment w:id="22" w:author="Chai Ian" w:date="2022-02-20T19:03:00Z" w:initials="CI">
    <w:p w14:paraId="46418EDA" w14:textId="0EFACA4C" w:rsidR="006E2E02" w:rsidRDefault="006E2E02">
      <w:pPr>
        <w:pStyle w:val="CommentText"/>
      </w:pPr>
      <w:r>
        <w:rPr>
          <w:rStyle w:val="CommentReference"/>
        </w:rPr>
        <w:annotationRef/>
      </w:r>
      <w:r w:rsidRPr="006E2E02">
        <w:t>Third object initialized by copying from another existing object, constructor initialization</w:t>
      </w:r>
      <w:r>
        <w:t xml:space="preserve"> </w:t>
      </w:r>
      <w:r w:rsidRPr="006E2E02">
        <w:t>indicated by "same bag?" message and contains same data as copied object</w:t>
      </w:r>
    </w:p>
  </w:comment>
  <w:comment w:id="27" w:author="Chai Ian" w:date="2022-02-20T19:03:00Z" w:initials="CI">
    <w:p w14:paraId="7CF4C7AE" w14:textId="77777777" w:rsidR="006E2E02" w:rsidRDefault="006E2E02">
      <w:pPr>
        <w:pStyle w:val="CommentText"/>
      </w:pPr>
      <w:r>
        <w:rPr>
          <w:rStyle w:val="CommentReference"/>
        </w:rPr>
        <w:annotationRef/>
      </w:r>
      <w:r>
        <w:t>f</w:t>
      </w:r>
      <w:r w:rsidRPr="006E2E02">
        <w:t>riend void check(</w:t>
      </w:r>
      <w:proofErr w:type="spellStart"/>
      <w:r w:rsidRPr="006E2E02">
        <w:t>Bags,Bags,Bags</w:t>
      </w:r>
      <w:proofErr w:type="spellEnd"/>
      <w:r w:rsidRPr="006E2E02">
        <w:t>);</w:t>
      </w:r>
    </w:p>
    <w:p w14:paraId="0DFFFF81" w14:textId="77777777" w:rsidR="006E2E02" w:rsidRDefault="006E2E02">
      <w:pPr>
        <w:pStyle w:val="CommentText"/>
      </w:pPr>
    </w:p>
    <w:p w14:paraId="462F8B25" w14:textId="6F8ACF90" w:rsidR="006E2E02" w:rsidRDefault="006E2E02">
      <w:pPr>
        <w:pStyle w:val="CommentText"/>
      </w:pPr>
      <w:r>
        <w:t>Friend function can see all the private variables even though it’s not part of the class.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2CA0DE" w15:done="0"/>
  <w15:commentEx w15:paraId="0457F60F" w15:done="0"/>
  <w15:commentEx w15:paraId="46418EDA" w15:done="0"/>
  <w15:commentEx w15:paraId="462F8B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D0EC0" w16cex:dateUtc="2022-02-20T11:02:00Z"/>
  <w16cex:commentExtensible w16cex:durableId="25BD0ED3" w16cex:dateUtc="2022-02-20T11:02:00Z"/>
  <w16cex:commentExtensible w16cex:durableId="25BD0EEA" w16cex:dateUtc="2022-02-20T11:03:00Z"/>
  <w16cex:commentExtensible w16cex:durableId="25BD0F13" w16cex:dateUtc="2022-02-20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2CA0DE" w16cid:durableId="25BD0EC0"/>
  <w16cid:commentId w16cid:paraId="0457F60F" w16cid:durableId="25BD0ED3"/>
  <w16cid:commentId w16cid:paraId="46418EDA" w16cid:durableId="25BD0EEA"/>
  <w16cid:commentId w16cid:paraId="462F8B25" w16cid:durableId="25BD0F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7FF7" w14:textId="77777777" w:rsidR="002730CF" w:rsidRDefault="002730CF">
      <w:pPr>
        <w:spacing w:after="0" w:line="240" w:lineRule="auto"/>
      </w:pPr>
      <w:r>
        <w:separator/>
      </w:r>
    </w:p>
  </w:endnote>
  <w:endnote w:type="continuationSeparator" w:id="0">
    <w:p w14:paraId="2F29D1DD" w14:textId="77777777" w:rsidR="002730CF" w:rsidRDefault="002730CF">
      <w:pPr>
        <w:spacing w:after="0" w:line="240" w:lineRule="auto"/>
      </w:pPr>
      <w:r>
        <w:continuationSeparator/>
      </w:r>
    </w:p>
  </w:endnote>
  <w:endnote w:type="continuationNotice" w:id="1">
    <w:p w14:paraId="2201E1F5" w14:textId="77777777" w:rsidR="002730CF" w:rsidRDefault="002730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658561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color w:val="auto"/>
        <w:sz w:val="16"/>
        <w:szCs w:val="16"/>
      </w:rPr>
    </w:sdtEndPr>
    <w:sdtContent>
      <w:p w14:paraId="76B13AE4" w14:textId="77777777" w:rsidR="0003249F" w:rsidRPr="00EE4964" w:rsidRDefault="007D57A8" w:rsidP="007D57A8">
        <w:pPr>
          <w:pStyle w:val="Footer"/>
          <w:jc w:val="center"/>
          <w:rPr>
            <w:rFonts w:ascii="Tahoma" w:hAnsi="Tahoma" w:cs="Tahoma"/>
            <w:color w:val="auto"/>
            <w:sz w:val="16"/>
            <w:szCs w:val="16"/>
          </w:rPr>
        </w:pPr>
        <w:r w:rsidRPr="00EE4964">
          <w:rPr>
            <w:rFonts w:ascii="Tahoma" w:hAnsi="Tahoma" w:cs="Tahoma"/>
            <w:noProof/>
            <w:color w:val="auto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138F36" wp14:editId="3769ABA9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43180</wp:posOffset>
                  </wp:positionV>
                  <wp:extent cx="596265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62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184731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.4pt" to="481.9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RRzQEAAAMEAAAOAAAAZHJzL2Uyb0RvYy54bWysU02PEzEMvSPxH6Lc6UwrbQWjTvfQ1XJB&#10;ULHwA7IZpxMpiSMn9OPf46TtdMUiIRAXzzjxe7afndX90TuxB0oWQy/ns1YKCBoHG3a9/P7t8d17&#10;KVJWYVAOA/TyBEner9++WR1iBwsc0Q1AgklC6g6xl2POsWuapEfwKs0wQuBLg+RVZpd2zUDqwOze&#10;NYu2XTYHpCESakiJTx/Ol3Jd+Y0Bnb8YkyAL10uuLVdL1T4X26xXqtuRiqPVlzLUP1ThlQ2cdKJ6&#10;UFmJH2RfUXmrCROaPNPoGzTGaqg9cDfz9pdunkYVofbC4qQ4yZT+H63+vN+SsAPPToqgPI/oKZOy&#10;uzGLDYbAAiKJedHpEFPH4ZuwpYuX4pZK00dDvny5HXGs2p4mbeGYhebDuw/LxfKOR6Cvd80NGCnl&#10;j4BelJ9eOhtK26pT+08pczIOvYaUYxeKTejs8Gidq05ZGNg4EnvFo87HWjLjXkSxV5BNaeRcev3L&#10;Jwdn1q9gWAoudl6z1yW8cSqtIeQrrwscXWCGK5iA7Z+Bl/gChbqgfwOeEDUzhjyBvQ1Iv8t+k8Kc&#10;468KnPsuEjzjcKpDrdLwplXFL6+irPJLv8Jvb3f9EwAA//8DAFBLAwQUAAYACAAAACEAxtuCidwA&#10;AAAGAQAADwAAAGRycy9kb3ducmV2LnhtbEyPQUvDQBCF74L/YRnBi9iNrYY2zaZIoBcPgo0Uj9vs&#10;NBvMzobstkn/vaMXe/x4jzff5JvJdeKMQ2g9KXiaJSCQam9aahR8VtvHJYgQNRndeUIFFwywKW5v&#10;cp0ZP9IHnnexETxCIdMKbIx9JmWoLTodZr5H4uzoB6cj49BIM+iRx10n50mSSqdb4gtW91harL93&#10;J6fgq3lYbPcVVWMZ34+pnS77t5dSqfu76XUNIuIU/8vwq8/qULDTwZ/IBNEpmD+vuKkg5Qc4XqUL&#10;5sMfyyKX1/rFDwAAAP//AwBQSwECLQAUAAYACAAAACEAtoM4kv4AAADhAQAAEwAAAAAAAAAAAAAA&#10;AAAAAAAAW0NvbnRlbnRfVHlwZXNdLnhtbFBLAQItABQABgAIAAAAIQA4/SH/1gAAAJQBAAALAAAA&#10;AAAAAAAAAAAAAC8BAABfcmVscy8ucmVsc1BLAQItABQABgAIAAAAIQAcW/RRzQEAAAMEAAAOAAAA&#10;AAAAAAAAAAAAAC4CAABkcnMvZTJvRG9jLnhtbFBLAQItABQABgAIAAAAIQDG24KJ3AAAAAYBAAAP&#10;AAAAAAAAAAAAAAAAACcEAABkcnMvZG93bnJldi54bWxQSwUGAAAAAAQABADzAAAAMAUAAAAA&#10;" strokecolor="black [3213]" strokeweight=".5pt">
                  <v:stroke joinstyle="miter"/>
                </v:line>
              </w:pict>
            </mc:Fallback>
          </mc:AlternateContent>
        </w:r>
        <w:r w:rsidRPr="00EE4964">
          <w:rPr>
            <w:rFonts w:ascii="Tahoma" w:hAnsi="Tahoma" w:cs="Tahoma"/>
            <w:color w:val="auto"/>
            <w:sz w:val="16"/>
            <w:szCs w:val="16"/>
          </w:rPr>
          <w:fldChar w:fldCharType="begin"/>
        </w:r>
        <w:r w:rsidRPr="00EE4964">
          <w:rPr>
            <w:rFonts w:ascii="Tahoma" w:hAnsi="Tahoma" w:cs="Tahoma"/>
            <w:color w:val="auto"/>
            <w:sz w:val="16"/>
            <w:szCs w:val="16"/>
          </w:rPr>
          <w:instrText xml:space="preserve"> PAGE   \* MERGEFORMAT </w:instrText>
        </w:r>
        <w:r w:rsidRPr="00EE4964">
          <w:rPr>
            <w:rFonts w:ascii="Tahoma" w:hAnsi="Tahoma" w:cs="Tahoma"/>
            <w:color w:val="auto"/>
            <w:sz w:val="16"/>
            <w:szCs w:val="16"/>
          </w:rPr>
          <w:fldChar w:fldCharType="separate"/>
        </w:r>
        <w:r w:rsidR="00434C05">
          <w:rPr>
            <w:rFonts w:ascii="Tahoma" w:hAnsi="Tahoma" w:cs="Tahoma"/>
            <w:noProof/>
            <w:color w:val="auto"/>
            <w:sz w:val="16"/>
            <w:szCs w:val="16"/>
          </w:rPr>
          <w:t>5</w:t>
        </w:r>
        <w:r w:rsidRPr="00EE4964">
          <w:rPr>
            <w:rFonts w:ascii="Tahoma" w:hAnsi="Tahoma" w:cs="Tahoma"/>
            <w:noProof/>
            <w:color w:val="auto"/>
            <w:sz w:val="16"/>
            <w:szCs w:val="16"/>
          </w:rPr>
          <w:fldChar w:fldCharType="end"/>
        </w:r>
        <w:r w:rsidR="00217A33">
          <w:rPr>
            <w:rFonts w:ascii="Tahoma" w:hAnsi="Tahoma" w:cs="Tahoma"/>
            <w:noProof/>
            <w:color w:val="auto"/>
            <w:sz w:val="16"/>
            <w:szCs w:val="16"/>
          </w:rPr>
          <w:t>/5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91FA" w14:textId="77777777" w:rsidR="002730CF" w:rsidRDefault="002730CF">
      <w:pPr>
        <w:spacing w:after="0" w:line="240" w:lineRule="auto"/>
      </w:pPr>
      <w:r>
        <w:separator/>
      </w:r>
    </w:p>
  </w:footnote>
  <w:footnote w:type="continuationSeparator" w:id="0">
    <w:p w14:paraId="36094A22" w14:textId="77777777" w:rsidR="002730CF" w:rsidRDefault="002730CF">
      <w:pPr>
        <w:spacing w:after="0" w:line="240" w:lineRule="auto"/>
      </w:pPr>
      <w:r>
        <w:continuationSeparator/>
      </w:r>
    </w:p>
  </w:footnote>
  <w:footnote w:type="continuationNotice" w:id="1">
    <w:p w14:paraId="156D1BC6" w14:textId="77777777" w:rsidR="002730CF" w:rsidRDefault="002730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54"/>
      <w:gridCol w:w="2894"/>
    </w:tblGrid>
    <w:tr w:rsidR="008131F5" w:rsidRPr="00A90C88" w14:paraId="6DB6D4E6" w14:textId="77777777" w:rsidTr="00F02DD9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AE69688" w14:textId="77777777" w:rsidR="008131F5" w:rsidRPr="00A90C88" w:rsidRDefault="008131F5" w:rsidP="008131F5">
          <w:pPr>
            <w:pStyle w:val="Header"/>
            <w:rPr>
              <w:rFonts w:ascii="Tahoma" w:hAnsi="Tahoma" w:cs="Tahoma"/>
              <w:b/>
              <w:noProof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</w:rPr>
            <w:t>DCP5201 | OBJECT ORIENTED PROGRAMMING</w:t>
          </w:r>
        </w:p>
      </w:tc>
      <w:tc>
        <w:tcPr>
          <w:tcW w:w="1500" w:type="pct"/>
          <w:tcBorders>
            <w:bottom w:val="single" w:sz="4" w:space="0" w:color="6A8A24" w:themeColor="accent2" w:themeShade="BF"/>
          </w:tcBorders>
          <w:shd w:val="clear" w:color="auto" w:fill="78D0F0" w:themeFill="accent1" w:themeFillTint="99"/>
          <w:vAlign w:val="bottom"/>
        </w:tcPr>
        <w:p w14:paraId="5B29CD53" w14:textId="77777777" w:rsidR="008131F5" w:rsidRPr="00A90C88" w:rsidRDefault="008131F5" w:rsidP="008131F5">
          <w:pPr>
            <w:pStyle w:val="Header"/>
            <w:jc w:val="center"/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</w:pPr>
          <w:r>
            <w:rPr>
              <w:rFonts w:ascii="Tahoma" w:hAnsi="Tahoma" w:cs="Tahoma"/>
              <w:b/>
              <w:color w:val="FFFFFF" w:themeColor="background1"/>
              <w:sz w:val="16"/>
              <w:szCs w:val="16"/>
            </w:rPr>
            <w:t>LAB 7</w:t>
          </w:r>
        </w:p>
      </w:tc>
    </w:tr>
  </w:tbl>
  <w:p w14:paraId="1A125D0A" w14:textId="77777777" w:rsidR="0003249F" w:rsidRDefault="0003249F" w:rsidP="000764AD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088"/>
    <w:multiLevelType w:val="hybridMultilevel"/>
    <w:tmpl w:val="6750F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400D"/>
    <w:multiLevelType w:val="hybridMultilevel"/>
    <w:tmpl w:val="B0A2B9A6"/>
    <w:lvl w:ilvl="0" w:tplc="E9C49B56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61CB"/>
    <w:multiLevelType w:val="hybridMultilevel"/>
    <w:tmpl w:val="363E34F2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83DBE"/>
    <w:multiLevelType w:val="hybridMultilevel"/>
    <w:tmpl w:val="2FB0EB26"/>
    <w:lvl w:ilvl="0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7414229"/>
    <w:multiLevelType w:val="hybridMultilevel"/>
    <w:tmpl w:val="E6586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064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DD1E5D84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9B4B57"/>
    <w:multiLevelType w:val="hybridMultilevel"/>
    <w:tmpl w:val="51CA3D70"/>
    <w:lvl w:ilvl="0" w:tplc="04090017">
      <w:start w:val="1"/>
      <w:numFmt w:val="lowerLetter"/>
      <w:lvlText w:val="%1)"/>
      <w:lvlJc w:val="left"/>
      <w:pPr>
        <w:ind w:left="270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7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15359"/>
    <w:multiLevelType w:val="hybridMultilevel"/>
    <w:tmpl w:val="6FB01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8206F5"/>
    <w:multiLevelType w:val="hybridMultilevel"/>
    <w:tmpl w:val="B7DE5308"/>
    <w:lvl w:ilvl="0" w:tplc="264EEBA8">
      <w:start w:val="1"/>
      <w:numFmt w:val="lowerLetter"/>
      <w:lvlText w:val="%1)"/>
      <w:lvlJc w:val="left"/>
      <w:pPr>
        <w:ind w:left="360" w:hanging="360"/>
      </w:pPr>
      <w:rPr>
        <w:rFonts w:cs="Courier New" w:hint="default"/>
        <w:b w:val="0"/>
        <w:i w:val="0"/>
      </w:rPr>
    </w:lvl>
    <w:lvl w:ilvl="1" w:tplc="C44C372A">
      <w:start w:val="1"/>
      <w:numFmt w:val="lowerRoman"/>
      <w:lvlText w:val="(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883F2F"/>
    <w:multiLevelType w:val="hybridMultilevel"/>
    <w:tmpl w:val="C316998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48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1525D5"/>
    <w:multiLevelType w:val="hybridMultilevel"/>
    <w:tmpl w:val="F268028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121BF4"/>
    <w:multiLevelType w:val="hybridMultilevel"/>
    <w:tmpl w:val="BE08C0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8" w15:restartNumberingAfterBreak="0">
    <w:nsid w:val="455213C7"/>
    <w:multiLevelType w:val="hybridMultilevel"/>
    <w:tmpl w:val="4176AFB0"/>
    <w:lvl w:ilvl="0" w:tplc="C44C372A">
      <w:start w:val="1"/>
      <w:numFmt w:val="lowerRoman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BAB1CDA"/>
    <w:multiLevelType w:val="hybridMultilevel"/>
    <w:tmpl w:val="E836DB88"/>
    <w:lvl w:ilvl="0" w:tplc="A7E68EF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3F1044"/>
    <w:multiLevelType w:val="hybridMultilevel"/>
    <w:tmpl w:val="BE4CF5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E2B38"/>
    <w:multiLevelType w:val="hybridMultilevel"/>
    <w:tmpl w:val="FA4490E4"/>
    <w:lvl w:ilvl="0" w:tplc="C44C372A">
      <w:start w:val="1"/>
      <w:numFmt w:val="lowerRoman"/>
      <w:lvlText w:val="(%1)"/>
      <w:lvlJc w:val="left"/>
      <w:pPr>
        <w:ind w:left="78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12E66"/>
    <w:multiLevelType w:val="hybridMultilevel"/>
    <w:tmpl w:val="FAFC3BD8"/>
    <w:lvl w:ilvl="0" w:tplc="1EE6BC6C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1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F369A"/>
    <w:multiLevelType w:val="hybridMultilevel"/>
    <w:tmpl w:val="ACC6C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6A7F"/>
    <w:multiLevelType w:val="hybridMultilevel"/>
    <w:tmpl w:val="93F6F000"/>
    <w:lvl w:ilvl="0" w:tplc="04090019">
      <w:start w:val="1"/>
      <w:numFmt w:val="lowerLetter"/>
      <w:lvlText w:val="%1."/>
      <w:lvlJc w:val="left"/>
      <w:pPr>
        <w:ind w:left="270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8"/>
  </w:num>
  <w:num w:numId="3">
    <w:abstractNumId w:val="26"/>
  </w:num>
  <w:num w:numId="4">
    <w:abstractNumId w:val="43"/>
  </w:num>
  <w:num w:numId="5">
    <w:abstractNumId w:val="31"/>
  </w:num>
  <w:num w:numId="6">
    <w:abstractNumId w:val="21"/>
  </w:num>
  <w:num w:numId="7">
    <w:abstractNumId w:val="12"/>
  </w:num>
  <w:num w:numId="8">
    <w:abstractNumId w:val="29"/>
  </w:num>
  <w:num w:numId="9">
    <w:abstractNumId w:val="30"/>
  </w:num>
  <w:num w:numId="10">
    <w:abstractNumId w:val="36"/>
  </w:num>
  <w:num w:numId="11">
    <w:abstractNumId w:val="7"/>
  </w:num>
  <w:num w:numId="12">
    <w:abstractNumId w:val="17"/>
  </w:num>
  <w:num w:numId="13">
    <w:abstractNumId w:val="24"/>
  </w:num>
  <w:num w:numId="14">
    <w:abstractNumId w:val="20"/>
  </w:num>
  <w:num w:numId="15">
    <w:abstractNumId w:val="37"/>
  </w:num>
  <w:num w:numId="16">
    <w:abstractNumId w:val="34"/>
  </w:num>
  <w:num w:numId="17">
    <w:abstractNumId w:val="1"/>
  </w:num>
  <w:num w:numId="18">
    <w:abstractNumId w:val="10"/>
  </w:num>
  <w:num w:numId="19">
    <w:abstractNumId w:val="6"/>
  </w:num>
  <w:num w:numId="20">
    <w:abstractNumId w:val="35"/>
  </w:num>
  <w:num w:numId="21">
    <w:abstractNumId w:val="13"/>
  </w:num>
  <w:num w:numId="22">
    <w:abstractNumId w:val="14"/>
  </w:num>
  <w:num w:numId="23">
    <w:abstractNumId w:val="16"/>
  </w:num>
  <w:num w:numId="24">
    <w:abstractNumId w:val="27"/>
  </w:num>
  <w:num w:numId="25">
    <w:abstractNumId w:val="18"/>
  </w:num>
  <w:num w:numId="26">
    <w:abstractNumId w:val="39"/>
  </w:num>
  <w:num w:numId="27">
    <w:abstractNumId w:val="41"/>
  </w:num>
  <w:num w:numId="28">
    <w:abstractNumId w:val="23"/>
  </w:num>
  <w:num w:numId="29">
    <w:abstractNumId w:val="3"/>
  </w:num>
  <w:num w:numId="30">
    <w:abstractNumId w:val="32"/>
  </w:num>
  <w:num w:numId="31">
    <w:abstractNumId w:val="19"/>
  </w:num>
  <w:num w:numId="32">
    <w:abstractNumId w:val="0"/>
  </w:num>
  <w:num w:numId="33">
    <w:abstractNumId w:val="25"/>
  </w:num>
  <w:num w:numId="34">
    <w:abstractNumId w:val="2"/>
  </w:num>
  <w:num w:numId="35">
    <w:abstractNumId w:val="4"/>
  </w:num>
  <w:num w:numId="36">
    <w:abstractNumId w:val="22"/>
  </w:num>
  <w:num w:numId="37">
    <w:abstractNumId w:val="28"/>
  </w:num>
  <w:num w:numId="38">
    <w:abstractNumId w:val="5"/>
  </w:num>
  <w:num w:numId="39">
    <w:abstractNumId w:val="11"/>
  </w:num>
  <w:num w:numId="40">
    <w:abstractNumId w:val="42"/>
  </w:num>
  <w:num w:numId="41">
    <w:abstractNumId w:val="33"/>
  </w:num>
  <w:num w:numId="42">
    <w:abstractNumId w:val="38"/>
  </w:num>
  <w:num w:numId="43">
    <w:abstractNumId w:val="15"/>
  </w:num>
  <w:num w:numId="44">
    <w:abstractNumId w:val="40"/>
  </w:num>
  <w:num w:numId="45">
    <w:abstractNumId w:val="9"/>
  </w:num>
  <w:num w:numId="46">
    <w:abstractNumId w:val="4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i Ian">
    <w15:presenceInfo w15:providerId="None" w15:userId="Chai 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18CB"/>
    <w:rsid w:val="0003249F"/>
    <w:rsid w:val="00035470"/>
    <w:rsid w:val="00035759"/>
    <w:rsid w:val="00045BE8"/>
    <w:rsid w:val="000475C9"/>
    <w:rsid w:val="000630B9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3070"/>
    <w:rsid w:val="001106C4"/>
    <w:rsid w:val="00115BA8"/>
    <w:rsid w:val="00137295"/>
    <w:rsid w:val="0013757D"/>
    <w:rsid w:val="00141B87"/>
    <w:rsid w:val="0014237D"/>
    <w:rsid w:val="00151711"/>
    <w:rsid w:val="00153DC1"/>
    <w:rsid w:val="00163509"/>
    <w:rsid w:val="00170117"/>
    <w:rsid w:val="00171F64"/>
    <w:rsid w:val="0017475B"/>
    <w:rsid w:val="00174B9A"/>
    <w:rsid w:val="001877F8"/>
    <w:rsid w:val="00197F38"/>
    <w:rsid w:val="001A0C48"/>
    <w:rsid w:val="001A6B74"/>
    <w:rsid w:val="001A7EE8"/>
    <w:rsid w:val="001B0344"/>
    <w:rsid w:val="001B138F"/>
    <w:rsid w:val="001D1BAB"/>
    <w:rsid w:val="001D3C59"/>
    <w:rsid w:val="001D4148"/>
    <w:rsid w:val="001D4E72"/>
    <w:rsid w:val="001D7906"/>
    <w:rsid w:val="001E05D2"/>
    <w:rsid w:val="001E292C"/>
    <w:rsid w:val="002104C3"/>
    <w:rsid w:val="00211A97"/>
    <w:rsid w:val="0021450F"/>
    <w:rsid w:val="00217A33"/>
    <w:rsid w:val="00223E48"/>
    <w:rsid w:val="00225483"/>
    <w:rsid w:val="00232D3D"/>
    <w:rsid w:val="00240CB5"/>
    <w:rsid w:val="0024117B"/>
    <w:rsid w:val="00241690"/>
    <w:rsid w:val="002543B8"/>
    <w:rsid w:val="00256E47"/>
    <w:rsid w:val="0026186A"/>
    <w:rsid w:val="00270DFF"/>
    <w:rsid w:val="00271C8F"/>
    <w:rsid w:val="002730CF"/>
    <w:rsid w:val="002A5671"/>
    <w:rsid w:val="002C6E96"/>
    <w:rsid w:val="002D35F7"/>
    <w:rsid w:val="002D3E62"/>
    <w:rsid w:val="002E410D"/>
    <w:rsid w:val="002E6F9E"/>
    <w:rsid w:val="002F7454"/>
    <w:rsid w:val="00344E23"/>
    <w:rsid w:val="003728E9"/>
    <w:rsid w:val="003856B7"/>
    <w:rsid w:val="0038687A"/>
    <w:rsid w:val="00394FF5"/>
    <w:rsid w:val="00397199"/>
    <w:rsid w:val="00397D03"/>
    <w:rsid w:val="003A255F"/>
    <w:rsid w:val="003A4C16"/>
    <w:rsid w:val="003B64E3"/>
    <w:rsid w:val="003C3F71"/>
    <w:rsid w:val="003C4737"/>
    <w:rsid w:val="003D3BF0"/>
    <w:rsid w:val="003D471C"/>
    <w:rsid w:val="003E53A6"/>
    <w:rsid w:val="003E6E7A"/>
    <w:rsid w:val="003E7EF3"/>
    <w:rsid w:val="003F2A4C"/>
    <w:rsid w:val="003F4A03"/>
    <w:rsid w:val="00401368"/>
    <w:rsid w:val="00404A0A"/>
    <w:rsid w:val="00405E62"/>
    <w:rsid w:val="0041483B"/>
    <w:rsid w:val="00417A63"/>
    <w:rsid w:val="004201FE"/>
    <w:rsid w:val="004234CB"/>
    <w:rsid w:val="00423E91"/>
    <w:rsid w:val="004347DC"/>
    <w:rsid w:val="00434C05"/>
    <w:rsid w:val="004359D9"/>
    <w:rsid w:val="00444AAD"/>
    <w:rsid w:val="00453F65"/>
    <w:rsid w:val="0045472C"/>
    <w:rsid w:val="00455B91"/>
    <w:rsid w:val="004703CC"/>
    <w:rsid w:val="004712C8"/>
    <w:rsid w:val="00483117"/>
    <w:rsid w:val="004855D2"/>
    <w:rsid w:val="004A437E"/>
    <w:rsid w:val="004D2160"/>
    <w:rsid w:val="004E0B62"/>
    <w:rsid w:val="004E33DD"/>
    <w:rsid w:val="004E390A"/>
    <w:rsid w:val="004F6C80"/>
    <w:rsid w:val="004F76D5"/>
    <w:rsid w:val="00501436"/>
    <w:rsid w:val="0050595A"/>
    <w:rsid w:val="0051341F"/>
    <w:rsid w:val="00513FC7"/>
    <w:rsid w:val="00517C76"/>
    <w:rsid w:val="00520A1F"/>
    <w:rsid w:val="0052298E"/>
    <w:rsid w:val="0052378C"/>
    <w:rsid w:val="0053061F"/>
    <w:rsid w:val="005412E3"/>
    <w:rsid w:val="005427E9"/>
    <w:rsid w:val="00545867"/>
    <w:rsid w:val="00553DE0"/>
    <w:rsid w:val="00570517"/>
    <w:rsid w:val="00570B50"/>
    <w:rsid w:val="00582558"/>
    <w:rsid w:val="0059383A"/>
    <w:rsid w:val="00596CC2"/>
    <w:rsid w:val="00596D53"/>
    <w:rsid w:val="005A7D78"/>
    <w:rsid w:val="005B40DC"/>
    <w:rsid w:val="005D0B24"/>
    <w:rsid w:val="005D485C"/>
    <w:rsid w:val="005D7C16"/>
    <w:rsid w:val="005E30A4"/>
    <w:rsid w:val="005F48CA"/>
    <w:rsid w:val="005F6576"/>
    <w:rsid w:val="005F6D71"/>
    <w:rsid w:val="00600CFA"/>
    <w:rsid w:val="00602CAF"/>
    <w:rsid w:val="00603163"/>
    <w:rsid w:val="0061120A"/>
    <w:rsid w:val="00624156"/>
    <w:rsid w:val="0062422C"/>
    <w:rsid w:val="0062793E"/>
    <w:rsid w:val="006306F8"/>
    <w:rsid w:val="00633C3A"/>
    <w:rsid w:val="00634AA1"/>
    <w:rsid w:val="0063520F"/>
    <w:rsid w:val="00640464"/>
    <w:rsid w:val="006467FE"/>
    <w:rsid w:val="00656FB7"/>
    <w:rsid w:val="00661DCE"/>
    <w:rsid w:val="0067205B"/>
    <w:rsid w:val="00675596"/>
    <w:rsid w:val="006772FC"/>
    <w:rsid w:val="00696535"/>
    <w:rsid w:val="00696A01"/>
    <w:rsid w:val="006A6DD4"/>
    <w:rsid w:val="006B76BB"/>
    <w:rsid w:val="006C7EF6"/>
    <w:rsid w:val="006D6396"/>
    <w:rsid w:val="006E2E02"/>
    <w:rsid w:val="006E3DEE"/>
    <w:rsid w:val="006F726C"/>
    <w:rsid w:val="006F7BDD"/>
    <w:rsid w:val="00704581"/>
    <w:rsid w:val="00712A94"/>
    <w:rsid w:val="00717527"/>
    <w:rsid w:val="00723449"/>
    <w:rsid w:val="007274B5"/>
    <w:rsid w:val="007439F9"/>
    <w:rsid w:val="007459AD"/>
    <w:rsid w:val="0075161C"/>
    <w:rsid w:val="00764FFD"/>
    <w:rsid w:val="007708FF"/>
    <w:rsid w:val="00781A26"/>
    <w:rsid w:val="00790D91"/>
    <w:rsid w:val="007A52E1"/>
    <w:rsid w:val="007A5E6E"/>
    <w:rsid w:val="007A609E"/>
    <w:rsid w:val="007C112B"/>
    <w:rsid w:val="007C41E4"/>
    <w:rsid w:val="007D0411"/>
    <w:rsid w:val="007D57A8"/>
    <w:rsid w:val="007D6883"/>
    <w:rsid w:val="007F41B8"/>
    <w:rsid w:val="007F5A9E"/>
    <w:rsid w:val="008131F5"/>
    <w:rsid w:val="0082265B"/>
    <w:rsid w:val="00822E0F"/>
    <w:rsid w:val="0083125D"/>
    <w:rsid w:val="0083624D"/>
    <w:rsid w:val="00867F8B"/>
    <w:rsid w:val="0087009C"/>
    <w:rsid w:val="00882471"/>
    <w:rsid w:val="00882C29"/>
    <w:rsid w:val="00885BF2"/>
    <w:rsid w:val="00896666"/>
    <w:rsid w:val="008B4B19"/>
    <w:rsid w:val="008C0A8D"/>
    <w:rsid w:val="008C7C88"/>
    <w:rsid w:val="008D2C2F"/>
    <w:rsid w:val="008D5D73"/>
    <w:rsid w:val="008D6806"/>
    <w:rsid w:val="008E3665"/>
    <w:rsid w:val="008F03F7"/>
    <w:rsid w:val="009079A9"/>
    <w:rsid w:val="00910791"/>
    <w:rsid w:val="0091266C"/>
    <w:rsid w:val="00923AA4"/>
    <w:rsid w:val="0092569C"/>
    <w:rsid w:val="00931495"/>
    <w:rsid w:val="00943397"/>
    <w:rsid w:val="0094498D"/>
    <w:rsid w:val="00966074"/>
    <w:rsid w:val="00971353"/>
    <w:rsid w:val="0097561A"/>
    <w:rsid w:val="0098058D"/>
    <w:rsid w:val="00996C71"/>
    <w:rsid w:val="00997B3A"/>
    <w:rsid w:val="009A4059"/>
    <w:rsid w:val="009A543B"/>
    <w:rsid w:val="009B11F5"/>
    <w:rsid w:val="009C4D8D"/>
    <w:rsid w:val="009D2BEC"/>
    <w:rsid w:val="009D6A35"/>
    <w:rsid w:val="009E73DE"/>
    <w:rsid w:val="009F17E4"/>
    <w:rsid w:val="009F2246"/>
    <w:rsid w:val="009F6CBC"/>
    <w:rsid w:val="00A0009A"/>
    <w:rsid w:val="00A2133A"/>
    <w:rsid w:val="00A23E9C"/>
    <w:rsid w:val="00A30A57"/>
    <w:rsid w:val="00A3330E"/>
    <w:rsid w:val="00A34267"/>
    <w:rsid w:val="00A4423F"/>
    <w:rsid w:val="00A4727E"/>
    <w:rsid w:val="00A60D20"/>
    <w:rsid w:val="00A66000"/>
    <w:rsid w:val="00A70608"/>
    <w:rsid w:val="00A71BF7"/>
    <w:rsid w:val="00A77701"/>
    <w:rsid w:val="00A8235D"/>
    <w:rsid w:val="00A83D7C"/>
    <w:rsid w:val="00A84881"/>
    <w:rsid w:val="00A95BAE"/>
    <w:rsid w:val="00A95E4C"/>
    <w:rsid w:val="00AA0C52"/>
    <w:rsid w:val="00AA7238"/>
    <w:rsid w:val="00AC0CEF"/>
    <w:rsid w:val="00AD204F"/>
    <w:rsid w:val="00AE104E"/>
    <w:rsid w:val="00AE642F"/>
    <w:rsid w:val="00AF0A4E"/>
    <w:rsid w:val="00AF0D8E"/>
    <w:rsid w:val="00AF1725"/>
    <w:rsid w:val="00AF1D38"/>
    <w:rsid w:val="00AF1F59"/>
    <w:rsid w:val="00AF25BC"/>
    <w:rsid w:val="00AF4312"/>
    <w:rsid w:val="00AF521C"/>
    <w:rsid w:val="00AF751A"/>
    <w:rsid w:val="00B025CC"/>
    <w:rsid w:val="00B12C38"/>
    <w:rsid w:val="00B205FA"/>
    <w:rsid w:val="00B218C4"/>
    <w:rsid w:val="00B301D8"/>
    <w:rsid w:val="00B31162"/>
    <w:rsid w:val="00B37B85"/>
    <w:rsid w:val="00B37BCD"/>
    <w:rsid w:val="00B40D10"/>
    <w:rsid w:val="00B53353"/>
    <w:rsid w:val="00B84E4B"/>
    <w:rsid w:val="00B864AA"/>
    <w:rsid w:val="00B865C6"/>
    <w:rsid w:val="00B90316"/>
    <w:rsid w:val="00B91860"/>
    <w:rsid w:val="00B93873"/>
    <w:rsid w:val="00B93EE2"/>
    <w:rsid w:val="00B93F4E"/>
    <w:rsid w:val="00BA01A0"/>
    <w:rsid w:val="00BA0F45"/>
    <w:rsid w:val="00BA7651"/>
    <w:rsid w:val="00BB3D76"/>
    <w:rsid w:val="00BC0830"/>
    <w:rsid w:val="00BD6B0A"/>
    <w:rsid w:val="00BE07F4"/>
    <w:rsid w:val="00BE2BD6"/>
    <w:rsid w:val="00BE2DE0"/>
    <w:rsid w:val="00BF1850"/>
    <w:rsid w:val="00BF2863"/>
    <w:rsid w:val="00C121FF"/>
    <w:rsid w:val="00C15BC2"/>
    <w:rsid w:val="00C350E7"/>
    <w:rsid w:val="00C361A6"/>
    <w:rsid w:val="00C377B3"/>
    <w:rsid w:val="00C44C11"/>
    <w:rsid w:val="00C466AA"/>
    <w:rsid w:val="00C6778B"/>
    <w:rsid w:val="00C7159B"/>
    <w:rsid w:val="00C73DDD"/>
    <w:rsid w:val="00C74936"/>
    <w:rsid w:val="00C814F6"/>
    <w:rsid w:val="00C84D29"/>
    <w:rsid w:val="00C9589C"/>
    <w:rsid w:val="00CA27C9"/>
    <w:rsid w:val="00CA2ED9"/>
    <w:rsid w:val="00CB6844"/>
    <w:rsid w:val="00CB7471"/>
    <w:rsid w:val="00CD175F"/>
    <w:rsid w:val="00CD2A3C"/>
    <w:rsid w:val="00CD566A"/>
    <w:rsid w:val="00CD6A1C"/>
    <w:rsid w:val="00CE35A1"/>
    <w:rsid w:val="00CF19FD"/>
    <w:rsid w:val="00D12063"/>
    <w:rsid w:val="00D13406"/>
    <w:rsid w:val="00D1733E"/>
    <w:rsid w:val="00D32D0C"/>
    <w:rsid w:val="00D4193F"/>
    <w:rsid w:val="00D5789F"/>
    <w:rsid w:val="00D609D3"/>
    <w:rsid w:val="00D669C3"/>
    <w:rsid w:val="00D83048"/>
    <w:rsid w:val="00D907C5"/>
    <w:rsid w:val="00D93E16"/>
    <w:rsid w:val="00DA16FD"/>
    <w:rsid w:val="00DA79C6"/>
    <w:rsid w:val="00DB3CDE"/>
    <w:rsid w:val="00DC1F43"/>
    <w:rsid w:val="00DC3048"/>
    <w:rsid w:val="00DF0AAD"/>
    <w:rsid w:val="00DF18FF"/>
    <w:rsid w:val="00DF22F9"/>
    <w:rsid w:val="00E002D9"/>
    <w:rsid w:val="00E02FBA"/>
    <w:rsid w:val="00E23C75"/>
    <w:rsid w:val="00E24E26"/>
    <w:rsid w:val="00E25574"/>
    <w:rsid w:val="00E256D3"/>
    <w:rsid w:val="00E321B5"/>
    <w:rsid w:val="00E413FB"/>
    <w:rsid w:val="00E41CA7"/>
    <w:rsid w:val="00E43CDF"/>
    <w:rsid w:val="00E4415B"/>
    <w:rsid w:val="00E5477B"/>
    <w:rsid w:val="00E5732A"/>
    <w:rsid w:val="00E63EB4"/>
    <w:rsid w:val="00E712F3"/>
    <w:rsid w:val="00E73606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E0B0D"/>
    <w:rsid w:val="00EE446C"/>
    <w:rsid w:val="00EE4964"/>
    <w:rsid w:val="00F07840"/>
    <w:rsid w:val="00F1631E"/>
    <w:rsid w:val="00F16FC8"/>
    <w:rsid w:val="00F4602F"/>
    <w:rsid w:val="00F545A9"/>
    <w:rsid w:val="00F6230C"/>
    <w:rsid w:val="00F65115"/>
    <w:rsid w:val="00F7280D"/>
    <w:rsid w:val="00F76105"/>
    <w:rsid w:val="00F8070D"/>
    <w:rsid w:val="00F80D9F"/>
    <w:rsid w:val="00F900FD"/>
    <w:rsid w:val="00F90DFC"/>
    <w:rsid w:val="00F976D5"/>
    <w:rsid w:val="00FA041D"/>
    <w:rsid w:val="00FA2F7F"/>
    <w:rsid w:val="00FA7593"/>
    <w:rsid w:val="00FB00F9"/>
    <w:rsid w:val="00FC6945"/>
    <w:rsid w:val="00FE35CA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0C49D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  <w:style w:type="character" w:styleId="CommentReference">
    <w:name w:val="annotation reference"/>
    <w:basedOn w:val="DefaultParagraphFont"/>
    <w:uiPriority w:val="99"/>
    <w:semiHidden/>
    <w:unhideWhenUsed/>
    <w:rsid w:val="006E2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0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0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02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ED4638C-4B7D-4B08-9318-2DA97D10D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75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DOO5441                                                                                                                                                                          Lab 7</vt:lpstr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Lab 7</dc:title>
  <dc:creator>JulieYewMeiYee</dc:creator>
  <cp:keywords/>
  <cp:lastModifiedBy>Chai Ian</cp:lastModifiedBy>
  <cp:revision>2</cp:revision>
  <cp:lastPrinted>2016-07-10T23:53:00Z</cp:lastPrinted>
  <dcterms:created xsi:type="dcterms:W3CDTF">2021-07-30T08:18:00Z</dcterms:created>
  <dcterms:modified xsi:type="dcterms:W3CDTF">2022-02-22T04:09:00Z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